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A8143" w14:textId="77777777" w:rsidR="000422E8" w:rsidRPr="002E03BA" w:rsidRDefault="008F24BA">
      <w:pPr>
        <w:pStyle w:val="Title"/>
        <w:jc w:val="center"/>
        <w:rPr>
          <w:lang w:val="en-IN"/>
          <w:rPrChange w:id="0" w:author="Satvik Kishore" w:date="2018-07-17T14:03:00Z">
            <w:rPr/>
          </w:rPrChange>
        </w:rPr>
      </w:pPr>
      <w:proofErr w:type="spellStart"/>
      <w:r w:rsidRPr="002E03BA">
        <w:rPr>
          <w:lang w:val="en-IN"/>
          <w:rPrChange w:id="1" w:author="Satvik Kishore" w:date="2018-07-17T14:03:00Z">
            <w:rPr/>
          </w:rPrChange>
        </w:rPr>
        <w:t>KnIT</w:t>
      </w:r>
      <w:proofErr w:type="spellEnd"/>
      <w:r w:rsidRPr="002E03BA">
        <w:rPr>
          <w:lang w:val="en-IN"/>
          <w:rPrChange w:id="2" w:author="Satvik Kishore" w:date="2018-07-17T14:03:00Z">
            <w:rPr/>
          </w:rPrChange>
        </w:rPr>
        <w:t xml:space="preserve"> Anaemia – Survey Route Optimization</w:t>
      </w:r>
    </w:p>
    <w:p w14:paraId="320DBC89" w14:textId="77777777" w:rsidR="000422E8" w:rsidRPr="002E03BA" w:rsidRDefault="008F24BA">
      <w:pPr>
        <w:pStyle w:val="Heading1"/>
        <w:rPr>
          <w:sz w:val="26"/>
          <w:szCs w:val="26"/>
          <w:lang w:val="en-IN"/>
          <w:rPrChange w:id="3" w:author="Satvik Kishore" w:date="2018-07-17T14:03:00Z">
            <w:rPr>
              <w:sz w:val="26"/>
              <w:szCs w:val="26"/>
            </w:rPr>
          </w:rPrChange>
        </w:rPr>
      </w:pPr>
      <w:r w:rsidRPr="002E03BA">
        <w:rPr>
          <w:rStyle w:val="Heading1Char"/>
          <w:b/>
          <w:lang w:val="en-IN"/>
          <w:rPrChange w:id="4" w:author="Satvik Kishore" w:date="2018-07-17T14:03:00Z">
            <w:rPr>
              <w:rStyle w:val="Heading1Char"/>
              <w:b/>
            </w:rPr>
          </w:rPrChange>
        </w:rPr>
        <w:t>Introduction</w:t>
      </w:r>
      <w:r w:rsidRPr="002E03BA">
        <w:rPr>
          <w:sz w:val="26"/>
          <w:szCs w:val="26"/>
          <w:lang w:val="en-IN"/>
          <w:rPrChange w:id="5" w:author="Satvik Kishore" w:date="2018-07-17T14:03:00Z">
            <w:rPr>
              <w:sz w:val="26"/>
              <w:szCs w:val="26"/>
            </w:rPr>
          </w:rPrChange>
        </w:rPr>
        <w:t>:</w:t>
      </w:r>
    </w:p>
    <w:p w14:paraId="54069B66" w14:textId="77777777" w:rsidR="000422E8" w:rsidRPr="002E03BA" w:rsidRDefault="008F24BA">
      <w:pPr>
        <w:rPr>
          <w:lang w:val="en-IN"/>
          <w:rPrChange w:id="6" w:author="Satvik Kishore" w:date="2018-07-17T14:03:00Z">
            <w:rPr/>
          </w:rPrChange>
        </w:rPr>
      </w:pPr>
      <w:r w:rsidRPr="002E03BA">
        <w:rPr>
          <w:lang w:val="en-IN"/>
          <w:rPrChange w:id="7" w:author="Satvik Kishore" w:date="2018-07-17T14:03:00Z">
            <w:rPr/>
          </w:rPrChange>
        </w:rPr>
        <w:t>Nationally representative data is collected through surveys. Complex surveying methodologies involving structured sampling techniques are used to collect the data. This is very time consuming, with surveys typically lasting months, incurring large costs. O</w:t>
      </w:r>
      <w:r w:rsidRPr="002E03BA">
        <w:rPr>
          <w:lang w:val="en-IN"/>
          <w:rPrChange w:id="8" w:author="Satvik Kishore" w:date="2018-07-17T14:03:00Z">
            <w:rPr/>
          </w:rPrChange>
        </w:rPr>
        <w:t xml:space="preserve">ver here, we develop a tool that can be used by survey supervisors to optimize the surveying strategy in terms of scheduling village visits and choosing sites for base of operations. The tool will aid in choosing an optimal </w:t>
      </w:r>
      <w:r w:rsidRPr="002E03BA">
        <w:rPr>
          <w:lang w:val="en-IN"/>
          <w:rPrChange w:id="9" w:author="Satvik Kishore" w:date="2018-07-17T14:03:00Z">
            <w:rPr>
              <w:lang w:val="en-IN"/>
            </w:rPr>
          </w:rPrChange>
        </w:rPr>
        <w:t>survey</w:t>
      </w:r>
      <w:r w:rsidRPr="002E03BA">
        <w:rPr>
          <w:lang w:val="en-IN"/>
          <w:rPrChange w:id="10" w:author="Satvik Kishore" w:date="2018-07-17T14:03:00Z">
            <w:rPr/>
          </w:rPrChange>
        </w:rPr>
        <w:t xml:space="preserve"> schedule for the next day</w:t>
      </w:r>
      <w:r w:rsidRPr="002E03BA">
        <w:rPr>
          <w:lang w:val="en-IN"/>
          <w:rPrChange w:id="11" w:author="Satvik Kishore" w:date="2018-07-17T14:03:00Z">
            <w:rPr/>
          </w:rPrChange>
        </w:rPr>
        <w:t>, and can be rerun at the end of each day to update the schedule with latest data.</w:t>
      </w:r>
    </w:p>
    <w:p w14:paraId="1C848AC6" w14:textId="77777777" w:rsidR="000422E8" w:rsidRPr="002E03BA" w:rsidRDefault="008F24BA">
      <w:pPr>
        <w:pStyle w:val="Heading1"/>
        <w:rPr>
          <w:lang w:val="en-IN"/>
          <w:rPrChange w:id="12" w:author="Satvik Kishore" w:date="2018-07-17T14:03:00Z">
            <w:rPr/>
          </w:rPrChange>
        </w:rPr>
      </w:pPr>
      <w:r w:rsidRPr="002E03BA">
        <w:rPr>
          <w:lang w:val="en-IN"/>
          <w:rPrChange w:id="13" w:author="Satvik Kishore" w:date="2018-07-17T14:03:00Z">
            <w:rPr/>
          </w:rPrChange>
        </w:rPr>
        <w:t>Techniques used:</w:t>
      </w:r>
    </w:p>
    <w:p w14:paraId="23CC84EE" w14:textId="77777777" w:rsidR="000422E8" w:rsidRPr="002E03BA" w:rsidRDefault="008F24BA">
      <w:pPr>
        <w:rPr>
          <w:lang w:val="en-IN"/>
          <w:rPrChange w:id="14" w:author="Satvik Kishore" w:date="2018-07-17T14:03:00Z">
            <w:rPr/>
          </w:rPrChange>
        </w:rPr>
      </w:pPr>
      <w:r w:rsidRPr="002E03BA">
        <w:rPr>
          <w:lang w:val="en-IN"/>
          <w:rPrChange w:id="15" w:author="Satvik Kishore" w:date="2018-07-17T14:03:00Z">
            <w:rPr/>
          </w:rPrChange>
        </w:rPr>
        <w:t>The problem has been treated as a typical Operations Research problem. This problem is a Linear Programming problem(LPP) under the routing spectrum. The opt</w:t>
      </w:r>
      <w:r w:rsidRPr="002E03BA">
        <w:rPr>
          <w:lang w:val="en-IN"/>
          <w:rPrChange w:id="16" w:author="Satvik Kishore" w:date="2018-07-17T14:03:00Z">
            <w:rPr/>
          </w:rPrChange>
        </w:rPr>
        <w:t>imization engine was implemented using google OR tools. The steps for solving an OR problem involve: Formulation of problem, design of algorithm, implementation.</w:t>
      </w:r>
    </w:p>
    <w:p w14:paraId="78145E5F" w14:textId="77777777" w:rsidR="000422E8" w:rsidRPr="002E03BA" w:rsidRDefault="008F24BA">
      <w:pPr>
        <w:pStyle w:val="Heading1"/>
        <w:rPr>
          <w:lang w:val="en-IN"/>
          <w:rPrChange w:id="17" w:author="Satvik Kishore" w:date="2018-07-17T14:03:00Z">
            <w:rPr/>
          </w:rPrChange>
        </w:rPr>
      </w:pPr>
      <w:r w:rsidRPr="002E03BA">
        <w:rPr>
          <w:lang w:val="en-IN"/>
          <w:rPrChange w:id="18" w:author="Satvik Kishore" w:date="2018-07-17T14:03:00Z">
            <w:rPr/>
          </w:rPrChange>
        </w:rPr>
        <w:t>Formulation:</w:t>
      </w:r>
    </w:p>
    <w:p w14:paraId="40756064" w14:textId="77777777" w:rsidR="000422E8" w:rsidRPr="002E03BA" w:rsidRDefault="008F24BA">
      <w:pPr>
        <w:rPr>
          <w:lang w:val="en-IN"/>
          <w:rPrChange w:id="19" w:author="Satvik Kishore" w:date="2018-07-17T14:03:00Z">
            <w:rPr/>
          </w:rPrChange>
        </w:rPr>
      </w:pPr>
      <w:r w:rsidRPr="002E03BA">
        <w:rPr>
          <w:lang w:val="en-IN"/>
          <w:rPrChange w:id="20" w:author="Satvik Kishore" w:date="2018-07-17T14:03:00Z">
            <w:rPr/>
          </w:rPrChange>
        </w:rPr>
        <w:t>There are several factors involved in the formulation of such a problem. The obje</w:t>
      </w:r>
      <w:r w:rsidRPr="002E03BA">
        <w:rPr>
          <w:lang w:val="en-IN"/>
          <w:rPrChange w:id="21" w:author="Satvik Kishore" w:date="2018-07-17T14:03:00Z">
            <w:rPr/>
          </w:rPrChange>
        </w:rPr>
        <w:t>ctive is to minimize the total cost incurred. This will, in most cases, be directly proportional to the total time spent for the survey. Hence, the objective of this optimization will be to minimize the time taken to complete the survey. Time is chiefly sp</w:t>
      </w:r>
      <w:r w:rsidRPr="002E03BA">
        <w:rPr>
          <w:lang w:val="en-IN"/>
          <w:rPrChange w:id="22" w:author="Satvik Kishore" w:date="2018-07-17T14:03:00Z">
            <w:rPr/>
          </w:rPrChange>
        </w:rPr>
        <w:t>ent on answering the questionnaire and the inter village travel times for the interviewers. We determine an ideal route that minimizes time spent in travelling and interviewing. Our objective function is</w:t>
      </w:r>
    </w:p>
    <w:p w14:paraId="71FFBC29" w14:textId="77777777" w:rsidR="000422E8" w:rsidRPr="002E03BA" w:rsidRDefault="000422E8">
      <w:pPr>
        <w:rPr>
          <w:szCs w:val="24"/>
          <w:lang w:val="en-IN"/>
          <w:rPrChange w:id="23" w:author="Satvik Kishore" w:date="2018-07-17T14:03:00Z">
            <w:rPr>
              <w:szCs w:val="24"/>
            </w:rPr>
          </w:rPrChange>
        </w:rPr>
      </w:pPr>
    </w:p>
    <w:p w14:paraId="7AE256F2" w14:textId="77777777" w:rsidR="000422E8" w:rsidRPr="002E03BA" w:rsidRDefault="008F24BA">
      <w:pPr>
        <w:jc w:val="center"/>
        <w:rPr>
          <w:szCs w:val="24"/>
          <w:lang w:val="en-IN"/>
          <w:rPrChange w:id="24" w:author="Satvik Kishore" w:date="2018-07-17T14:03:00Z">
            <w:rPr>
              <w:szCs w:val="24"/>
              <w:lang w:val="en-IN"/>
            </w:rPr>
          </w:rPrChange>
        </w:rPr>
      </w:pPr>
      <w:r w:rsidRPr="002E03BA">
        <w:rPr>
          <w:noProof/>
          <w:szCs w:val="24"/>
          <w:lang w:val="en-IN"/>
          <w:rPrChange w:id="25" w:author="Satvik Kishore" w:date="2018-07-17T14:03:00Z">
            <w:rPr>
              <w:noProof/>
              <w:szCs w:val="24"/>
              <w:lang w:val="en-IN"/>
            </w:rPr>
          </w:rPrChange>
        </w:rPr>
        <w:drawing>
          <wp:inline distT="0" distB="0" distL="114300" distR="114300">
            <wp:extent cx="1724025" cy="523875"/>
            <wp:effectExtent l="0" t="0" r="9525" b="9525"/>
            <wp:docPr id="3" name="Picture 3"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CogsEqn (1)"/>
                    <pic:cNvPicPr>
                      <a:picLocks noChangeAspect="1"/>
                    </pic:cNvPicPr>
                  </pic:nvPicPr>
                  <pic:blipFill>
                    <a:blip r:embed="rId6"/>
                    <a:stretch>
                      <a:fillRect/>
                    </a:stretch>
                  </pic:blipFill>
                  <pic:spPr>
                    <a:xfrm>
                      <a:off x="0" y="0"/>
                      <a:ext cx="1724025" cy="523875"/>
                    </a:xfrm>
                    <a:prstGeom prst="rect">
                      <a:avLst/>
                    </a:prstGeom>
                  </pic:spPr>
                </pic:pic>
              </a:graphicData>
            </a:graphic>
          </wp:inline>
        </w:drawing>
      </w:r>
    </w:p>
    <w:p w14:paraId="582E6B0A" w14:textId="77777777" w:rsidR="000422E8" w:rsidRPr="002E03BA" w:rsidRDefault="000422E8">
      <w:pPr>
        <w:rPr>
          <w:szCs w:val="24"/>
          <w:lang w:val="en-IN"/>
          <w:rPrChange w:id="26" w:author="Satvik Kishore" w:date="2018-07-17T14:03:00Z">
            <w:rPr>
              <w:szCs w:val="24"/>
            </w:rPr>
          </w:rPrChange>
        </w:rPr>
      </w:pPr>
    </w:p>
    <w:p w14:paraId="07CD327B" w14:textId="77777777" w:rsidR="000422E8" w:rsidRPr="002E03BA" w:rsidRDefault="008F24BA">
      <w:pPr>
        <w:rPr>
          <w:szCs w:val="24"/>
          <w:lang w:val="en-IN"/>
          <w:rPrChange w:id="27" w:author="Satvik Kishore" w:date="2018-07-17T14:03:00Z">
            <w:rPr>
              <w:szCs w:val="24"/>
            </w:rPr>
          </w:rPrChange>
        </w:rPr>
      </w:pPr>
      <w:r w:rsidRPr="002E03BA">
        <w:rPr>
          <w:szCs w:val="24"/>
          <w:lang w:val="en-IN"/>
          <w:rPrChange w:id="28" w:author="Satvik Kishore" w:date="2018-07-17T14:03:00Z">
            <w:rPr>
              <w:szCs w:val="24"/>
            </w:rPr>
          </w:rPrChange>
        </w:rPr>
        <w:t xml:space="preserve">where, r denotes a vehicle, </w:t>
      </w:r>
      <w:proofErr w:type="spellStart"/>
      <w:r w:rsidRPr="002E03BA">
        <w:rPr>
          <w:szCs w:val="24"/>
          <w:lang w:val="en-IN"/>
          <w:rPrChange w:id="29" w:author="Satvik Kishore" w:date="2018-07-17T14:03:00Z">
            <w:rPr>
              <w:szCs w:val="24"/>
            </w:rPr>
          </w:rPrChange>
        </w:rPr>
        <w:t>i</w:t>
      </w:r>
      <w:proofErr w:type="spellEnd"/>
      <w:r w:rsidRPr="002E03BA">
        <w:rPr>
          <w:szCs w:val="24"/>
          <w:lang w:val="en-IN"/>
          <w:rPrChange w:id="30" w:author="Satvik Kishore" w:date="2018-07-17T14:03:00Z">
            <w:rPr>
              <w:szCs w:val="24"/>
            </w:rPr>
          </w:rPrChange>
        </w:rPr>
        <w:t xml:space="preserve"> and j refer to vil</w:t>
      </w:r>
      <w:r w:rsidRPr="002E03BA">
        <w:rPr>
          <w:szCs w:val="24"/>
          <w:lang w:val="en-IN"/>
          <w:rPrChange w:id="31" w:author="Satvik Kishore" w:date="2018-07-17T14:03:00Z">
            <w:rPr>
              <w:szCs w:val="24"/>
            </w:rPr>
          </w:rPrChange>
        </w:rPr>
        <w:t xml:space="preserve">lages, the binary decision variable </w:t>
      </w:r>
      <w:proofErr w:type="spellStart"/>
      <w:r w:rsidRPr="002E03BA">
        <w:rPr>
          <w:szCs w:val="24"/>
          <w:lang w:val="en-IN"/>
          <w:rPrChange w:id="32" w:author="Satvik Kishore" w:date="2018-07-17T14:03:00Z">
            <w:rPr>
              <w:szCs w:val="24"/>
            </w:rPr>
          </w:rPrChange>
        </w:rPr>
        <w:t>X</w:t>
      </w:r>
      <w:r w:rsidRPr="002E03BA">
        <w:rPr>
          <w:szCs w:val="24"/>
          <w:vertAlign w:val="subscript"/>
          <w:lang w:val="en-IN"/>
          <w:rPrChange w:id="33" w:author="Satvik Kishore" w:date="2018-07-17T14:03:00Z">
            <w:rPr>
              <w:szCs w:val="24"/>
              <w:vertAlign w:val="subscript"/>
            </w:rPr>
          </w:rPrChange>
        </w:rPr>
        <w:t>rij</w:t>
      </w:r>
      <w:proofErr w:type="spellEnd"/>
      <w:r w:rsidRPr="002E03BA">
        <w:rPr>
          <w:szCs w:val="24"/>
          <w:lang w:val="en-IN"/>
          <w:rPrChange w:id="34" w:author="Satvik Kishore" w:date="2018-07-17T14:03:00Z">
            <w:rPr>
              <w:szCs w:val="24"/>
            </w:rPr>
          </w:rPrChange>
        </w:rPr>
        <w:t xml:space="preserve"> indicates if the vehicle, r, traverses between villages </w:t>
      </w:r>
      <w:proofErr w:type="spellStart"/>
      <w:r w:rsidRPr="002E03BA">
        <w:rPr>
          <w:szCs w:val="24"/>
          <w:lang w:val="en-IN"/>
          <w:rPrChange w:id="35" w:author="Satvik Kishore" w:date="2018-07-17T14:03:00Z">
            <w:rPr>
              <w:szCs w:val="24"/>
            </w:rPr>
          </w:rPrChange>
        </w:rPr>
        <w:t>i</w:t>
      </w:r>
      <w:proofErr w:type="spellEnd"/>
      <w:r w:rsidRPr="002E03BA">
        <w:rPr>
          <w:szCs w:val="24"/>
          <w:lang w:val="en-IN"/>
          <w:rPrChange w:id="36" w:author="Satvik Kishore" w:date="2018-07-17T14:03:00Z">
            <w:rPr>
              <w:szCs w:val="24"/>
            </w:rPr>
          </w:rPrChange>
        </w:rPr>
        <w:t xml:space="preserve"> and j in an optimal solution, </w:t>
      </w:r>
      <w:proofErr w:type="spellStart"/>
      <w:r w:rsidRPr="002E03BA">
        <w:rPr>
          <w:szCs w:val="24"/>
          <w:lang w:val="en-IN"/>
          <w:rPrChange w:id="37" w:author="Satvik Kishore" w:date="2018-07-17T14:03:00Z">
            <w:rPr>
              <w:szCs w:val="24"/>
            </w:rPr>
          </w:rPrChange>
        </w:rPr>
        <w:t>T</w:t>
      </w:r>
      <w:r w:rsidRPr="002E03BA">
        <w:rPr>
          <w:szCs w:val="24"/>
          <w:vertAlign w:val="subscript"/>
          <w:lang w:val="en-IN"/>
          <w:rPrChange w:id="38" w:author="Satvik Kishore" w:date="2018-07-17T14:03:00Z">
            <w:rPr>
              <w:szCs w:val="24"/>
              <w:vertAlign w:val="subscript"/>
            </w:rPr>
          </w:rPrChange>
        </w:rPr>
        <w:t>ij</w:t>
      </w:r>
      <w:proofErr w:type="spellEnd"/>
      <w:r w:rsidRPr="002E03BA">
        <w:rPr>
          <w:szCs w:val="24"/>
          <w:vertAlign w:val="subscript"/>
          <w:lang w:val="en-IN"/>
          <w:rPrChange w:id="39" w:author="Satvik Kishore" w:date="2018-07-17T14:03:00Z">
            <w:rPr>
              <w:szCs w:val="24"/>
              <w:vertAlign w:val="subscript"/>
            </w:rPr>
          </w:rPrChange>
        </w:rPr>
        <w:t xml:space="preserve"> - </w:t>
      </w:r>
      <w:r w:rsidRPr="002E03BA">
        <w:rPr>
          <w:szCs w:val="24"/>
          <w:lang w:val="en-IN"/>
          <w:rPrChange w:id="40" w:author="Satvik Kishore" w:date="2018-07-17T14:03:00Z">
            <w:rPr>
              <w:szCs w:val="24"/>
            </w:rPr>
          </w:rPrChange>
        </w:rPr>
        <w:t xml:space="preserve">Denotes the time taken to travel from </w:t>
      </w:r>
      <w:proofErr w:type="spellStart"/>
      <w:r w:rsidRPr="002E03BA">
        <w:rPr>
          <w:szCs w:val="24"/>
          <w:lang w:val="en-IN"/>
          <w:rPrChange w:id="41" w:author="Satvik Kishore" w:date="2018-07-17T14:03:00Z">
            <w:rPr>
              <w:szCs w:val="24"/>
            </w:rPr>
          </w:rPrChange>
        </w:rPr>
        <w:t>i</w:t>
      </w:r>
      <w:proofErr w:type="spellEnd"/>
      <w:r w:rsidRPr="002E03BA">
        <w:rPr>
          <w:szCs w:val="24"/>
          <w:lang w:val="en-IN"/>
          <w:rPrChange w:id="42" w:author="Satvik Kishore" w:date="2018-07-17T14:03:00Z">
            <w:rPr>
              <w:szCs w:val="24"/>
            </w:rPr>
          </w:rPrChange>
        </w:rPr>
        <w:t xml:space="preserve"> to j</w:t>
      </w:r>
      <w:r w:rsidRPr="002E03BA">
        <w:rPr>
          <w:szCs w:val="24"/>
          <w:lang w:val="en-IN"/>
          <w:rPrChange w:id="43" w:author="Satvik Kishore" w:date="2018-07-17T14:03:00Z">
            <w:rPr>
              <w:szCs w:val="24"/>
              <w:lang w:val="en-IN"/>
            </w:rPr>
          </w:rPrChange>
        </w:rPr>
        <w:t>.</w:t>
      </w:r>
      <w:r w:rsidRPr="002E03BA">
        <w:rPr>
          <w:szCs w:val="24"/>
          <w:lang w:val="en-IN"/>
          <w:rPrChange w:id="44" w:author="Satvik Kishore" w:date="2018-07-17T14:03:00Z">
            <w:rPr>
              <w:szCs w:val="24"/>
            </w:rPr>
          </w:rPrChange>
        </w:rPr>
        <w:t xml:space="preserve"> p is the total no of vehicles and n is the total no of villages.</w:t>
      </w:r>
    </w:p>
    <w:p w14:paraId="661655F9" w14:textId="77777777" w:rsidR="000422E8" w:rsidRPr="002E03BA" w:rsidRDefault="000422E8">
      <w:pPr>
        <w:rPr>
          <w:szCs w:val="24"/>
          <w:lang w:val="en-IN"/>
          <w:rPrChange w:id="45" w:author="Satvik Kishore" w:date="2018-07-17T14:03:00Z">
            <w:rPr>
              <w:szCs w:val="24"/>
            </w:rPr>
          </w:rPrChange>
        </w:rPr>
      </w:pPr>
    </w:p>
    <w:p w14:paraId="01ED21A1" w14:textId="77777777" w:rsidR="000422E8" w:rsidRPr="002E03BA" w:rsidRDefault="008F24BA">
      <w:pPr>
        <w:rPr>
          <w:szCs w:val="24"/>
          <w:lang w:val="en-IN"/>
          <w:rPrChange w:id="46" w:author="Satvik Kishore" w:date="2018-07-17T14:03:00Z">
            <w:rPr>
              <w:szCs w:val="24"/>
            </w:rPr>
          </w:rPrChange>
        </w:rPr>
      </w:pPr>
      <w:r w:rsidRPr="002E03BA">
        <w:rPr>
          <w:szCs w:val="24"/>
          <w:lang w:val="en-IN"/>
          <w:rPrChange w:id="47" w:author="Satvik Kishore" w:date="2018-07-17T14:03:00Z">
            <w:rPr>
              <w:szCs w:val="24"/>
            </w:rPr>
          </w:rPrChange>
        </w:rPr>
        <w:t>The const</w:t>
      </w:r>
      <w:r w:rsidRPr="002E03BA">
        <w:rPr>
          <w:szCs w:val="24"/>
          <w:lang w:val="en-IN"/>
          <w:rPrChange w:id="48" w:author="Satvik Kishore" w:date="2018-07-17T14:03:00Z">
            <w:rPr>
              <w:szCs w:val="24"/>
            </w:rPr>
          </w:rPrChange>
        </w:rPr>
        <w:t>raints are:</w:t>
      </w:r>
    </w:p>
    <w:p w14:paraId="012FCDBF" w14:textId="77777777" w:rsidR="000422E8" w:rsidRPr="002E03BA" w:rsidRDefault="008F24BA">
      <w:pPr>
        <w:rPr>
          <w:szCs w:val="24"/>
          <w:lang w:val="en-IN"/>
          <w:rPrChange w:id="49" w:author="Satvik Kishore" w:date="2018-07-17T14:03:00Z">
            <w:rPr>
              <w:szCs w:val="24"/>
            </w:rPr>
          </w:rPrChange>
        </w:rPr>
      </w:pPr>
      <w:r w:rsidRPr="002E03BA">
        <w:rPr>
          <w:szCs w:val="24"/>
          <w:lang w:val="en-IN"/>
          <w:rPrChange w:id="50" w:author="Satvik Kishore" w:date="2018-07-17T14:03:00Z">
            <w:rPr>
              <w:szCs w:val="24"/>
            </w:rPr>
          </w:rPrChange>
        </w:rPr>
        <w:t>1.Every village is visited</w:t>
      </w:r>
    </w:p>
    <w:p w14:paraId="21F4CAF8" w14:textId="77777777" w:rsidR="000422E8" w:rsidRPr="002E03BA" w:rsidRDefault="008F24BA">
      <w:pPr>
        <w:rPr>
          <w:szCs w:val="24"/>
          <w:lang w:val="en-IN"/>
          <w:rPrChange w:id="51" w:author="Satvik Kishore" w:date="2018-07-17T14:03:00Z">
            <w:rPr>
              <w:szCs w:val="24"/>
              <w:lang w:val="en-IN"/>
            </w:rPr>
          </w:rPrChange>
        </w:rPr>
      </w:pPr>
      <w:r w:rsidRPr="002E03BA">
        <w:rPr>
          <w:noProof/>
          <w:szCs w:val="24"/>
          <w:lang w:val="en-IN"/>
          <w:rPrChange w:id="52" w:author="Satvik Kishore" w:date="2018-07-17T14:03:00Z">
            <w:rPr>
              <w:noProof/>
              <w:szCs w:val="24"/>
              <w:lang w:val="en-IN"/>
            </w:rPr>
          </w:rPrChange>
        </w:rPr>
        <w:drawing>
          <wp:inline distT="0" distB="0" distL="114300" distR="114300">
            <wp:extent cx="2371725" cy="495300"/>
            <wp:effectExtent l="0" t="0" r="9525" b="0"/>
            <wp:docPr id="2" name="Picture 2"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CogsEqn (1)"/>
                    <pic:cNvPicPr>
                      <a:picLocks noChangeAspect="1"/>
                    </pic:cNvPicPr>
                  </pic:nvPicPr>
                  <pic:blipFill>
                    <a:blip r:embed="rId7"/>
                    <a:stretch>
                      <a:fillRect/>
                    </a:stretch>
                  </pic:blipFill>
                  <pic:spPr>
                    <a:xfrm>
                      <a:off x="0" y="0"/>
                      <a:ext cx="2371725" cy="495300"/>
                    </a:xfrm>
                    <a:prstGeom prst="rect">
                      <a:avLst/>
                    </a:prstGeom>
                  </pic:spPr>
                </pic:pic>
              </a:graphicData>
            </a:graphic>
          </wp:inline>
        </w:drawing>
      </w:r>
    </w:p>
    <w:p w14:paraId="471B4782" w14:textId="77777777" w:rsidR="000422E8" w:rsidRPr="002E03BA" w:rsidRDefault="000422E8">
      <w:pPr>
        <w:rPr>
          <w:szCs w:val="24"/>
          <w:lang w:val="en-IN"/>
          <w:rPrChange w:id="53" w:author="Satvik Kishore" w:date="2018-07-17T14:03:00Z">
            <w:rPr>
              <w:szCs w:val="24"/>
            </w:rPr>
          </w:rPrChange>
        </w:rPr>
      </w:pPr>
    </w:p>
    <w:p w14:paraId="7C930E7E" w14:textId="77777777" w:rsidR="000422E8" w:rsidRPr="002E03BA" w:rsidRDefault="008F24BA">
      <w:pPr>
        <w:rPr>
          <w:lang w:val="en-IN"/>
          <w:rPrChange w:id="54" w:author="Satvik Kishore" w:date="2018-07-17T14:03:00Z">
            <w:rPr/>
          </w:rPrChange>
        </w:rPr>
      </w:pPr>
      <w:r w:rsidRPr="002E03BA">
        <w:rPr>
          <w:lang w:val="en-IN"/>
          <w:rPrChange w:id="55" w:author="Satvik Kishore" w:date="2018-07-17T14:03:00Z">
            <w:rPr/>
          </w:rPrChange>
        </w:rPr>
        <w:t>2.The maximum time spent by each group of interviewers outside the central facility (maximum working hour limit).</w:t>
      </w:r>
    </w:p>
    <w:p w14:paraId="309FEC37" w14:textId="77777777" w:rsidR="000422E8" w:rsidRPr="002E03BA" w:rsidRDefault="008F24BA">
      <w:pPr>
        <w:rPr>
          <w:lang w:val="en-IN"/>
          <w:rPrChange w:id="56" w:author="Satvik Kishore" w:date="2018-07-17T14:03:00Z">
            <w:rPr>
              <w:lang w:val="en-IN"/>
            </w:rPr>
          </w:rPrChange>
        </w:rPr>
      </w:pPr>
      <w:r w:rsidRPr="002E03BA">
        <w:rPr>
          <w:noProof/>
          <w:lang w:val="en-IN"/>
          <w:rPrChange w:id="57" w:author="Satvik Kishore" w:date="2018-07-17T14:03:00Z">
            <w:rPr>
              <w:noProof/>
              <w:lang w:val="en-IN"/>
            </w:rPr>
          </w:rPrChange>
        </w:rPr>
        <w:lastRenderedPageBreak/>
        <w:drawing>
          <wp:inline distT="0" distB="0" distL="114300" distR="114300">
            <wp:extent cx="3323590" cy="514350"/>
            <wp:effectExtent l="0" t="0" r="10160" b="0"/>
            <wp:docPr id="4" name="Picture 4"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CogsEqn (1)"/>
                    <pic:cNvPicPr>
                      <a:picLocks noChangeAspect="1"/>
                    </pic:cNvPicPr>
                  </pic:nvPicPr>
                  <pic:blipFill>
                    <a:blip r:embed="rId8"/>
                    <a:stretch>
                      <a:fillRect/>
                    </a:stretch>
                  </pic:blipFill>
                  <pic:spPr>
                    <a:xfrm>
                      <a:off x="0" y="0"/>
                      <a:ext cx="3323590" cy="514350"/>
                    </a:xfrm>
                    <a:prstGeom prst="rect">
                      <a:avLst/>
                    </a:prstGeom>
                  </pic:spPr>
                </pic:pic>
              </a:graphicData>
            </a:graphic>
          </wp:inline>
        </w:drawing>
      </w:r>
    </w:p>
    <w:p w14:paraId="0235B7F3" w14:textId="767D6B4A" w:rsidR="000422E8" w:rsidRPr="002E03BA" w:rsidRDefault="008F24BA">
      <w:pPr>
        <w:rPr>
          <w:lang w:val="en-IN"/>
          <w:rPrChange w:id="58" w:author="Satvik Kishore" w:date="2018-07-17T14:03:00Z">
            <w:rPr/>
          </w:rPrChange>
        </w:rPr>
      </w:pPr>
      <w:r w:rsidRPr="002E03BA">
        <w:rPr>
          <w:lang w:val="en-IN"/>
          <w:rPrChange w:id="59" w:author="Satvik Kishore" w:date="2018-07-17T14:03:00Z">
            <w:rPr/>
          </w:rPrChange>
        </w:rPr>
        <w:t>Where p is the total no of vehicles, n is the total no of villages and Q is the maximum working ti</w:t>
      </w:r>
      <w:r w:rsidRPr="002E03BA">
        <w:rPr>
          <w:lang w:val="en-IN"/>
          <w:rPrChange w:id="60" w:author="Satvik Kishore" w:date="2018-07-17T14:03:00Z">
            <w:rPr/>
          </w:rPrChange>
        </w:rPr>
        <w:t>me for an interviewer</w:t>
      </w:r>
      <w:del w:id="61" w:author="Satvik Kishore" w:date="2018-07-17T14:06:00Z">
        <w:r w:rsidRPr="002E03BA" w:rsidDel="002E03BA">
          <w:rPr>
            <w:lang w:val="en-IN"/>
            <w:rPrChange w:id="62" w:author="Satvik Kishore" w:date="2018-07-17T14:03:00Z">
              <w:rPr>
                <w:lang w:val="en-IN"/>
              </w:rPr>
            </w:rPrChange>
          </w:rPr>
          <w:delText xml:space="preserve"> </w:delText>
        </w:r>
      </w:del>
      <w:r w:rsidRPr="002E03BA">
        <w:rPr>
          <w:lang w:val="en-IN"/>
          <w:rPrChange w:id="63" w:author="Satvik Kishore" w:date="2018-07-17T14:03:00Z">
            <w:rPr>
              <w:lang w:val="en-IN"/>
            </w:rPr>
          </w:rPrChange>
        </w:rPr>
        <w:t xml:space="preserve">, </w:t>
      </w:r>
      <w:commentRangeStart w:id="64"/>
      <w:proofErr w:type="spellStart"/>
      <w:r w:rsidRPr="002E03BA">
        <w:rPr>
          <w:szCs w:val="24"/>
          <w:lang w:val="en-IN"/>
          <w:rPrChange w:id="65" w:author="Satvik Kishore" w:date="2018-07-17T14:03:00Z">
            <w:rPr>
              <w:szCs w:val="24"/>
            </w:rPr>
          </w:rPrChange>
        </w:rPr>
        <w:t>D</w:t>
      </w:r>
      <w:r w:rsidRPr="002E03BA">
        <w:rPr>
          <w:szCs w:val="24"/>
          <w:vertAlign w:val="subscript"/>
          <w:lang w:val="en-IN"/>
          <w:rPrChange w:id="66" w:author="Satvik Kishore" w:date="2018-07-17T14:03:00Z">
            <w:rPr>
              <w:szCs w:val="24"/>
              <w:vertAlign w:val="subscript"/>
            </w:rPr>
          </w:rPrChange>
        </w:rPr>
        <w:t>j</w:t>
      </w:r>
      <w:proofErr w:type="spellEnd"/>
      <w:r w:rsidRPr="002E03BA">
        <w:rPr>
          <w:szCs w:val="24"/>
          <w:vertAlign w:val="subscript"/>
          <w:lang w:val="en-IN"/>
          <w:rPrChange w:id="67" w:author="Satvik Kishore" w:date="2018-07-17T14:03:00Z">
            <w:rPr>
              <w:szCs w:val="24"/>
              <w:vertAlign w:val="subscript"/>
            </w:rPr>
          </w:rPrChange>
        </w:rPr>
        <w:t xml:space="preserve"> </w:t>
      </w:r>
      <w:commentRangeEnd w:id="64"/>
      <w:r w:rsidRPr="002E03BA">
        <w:rPr>
          <w:rStyle w:val="CommentReference"/>
          <w:lang w:val="en-IN"/>
          <w:rPrChange w:id="68" w:author="Satvik Kishore" w:date="2018-07-17T14:03:00Z">
            <w:rPr>
              <w:rStyle w:val="CommentReference"/>
            </w:rPr>
          </w:rPrChange>
        </w:rPr>
        <w:commentReference w:id="64"/>
      </w:r>
      <w:r w:rsidRPr="002E03BA">
        <w:rPr>
          <w:szCs w:val="24"/>
          <w:lang w:val="en-IN"/>
          <w:rPrChange w:id="69" w:author="Satvik Kishore" w:date="2018-07-17T14:03:00Z">
            <w:rPr>
              <w:szCs w:val="24"/>
            </w:rPr>
          </w:rPrChange>
        </w:rPr>
        <w:t xml:space="preserve">denotes the time </w:t>
      </w:r>
      <w:r w:rsidRPr="002E03BA">
        <w:rPr>
          <w:szCs w:val="24"/>
          <w:lang w:val="en-IN"/>
          <w:rPrChange w:id="70" w:author="Satvik Kishore" w:date="2018-07-17T14:03:00Z">
            <w:rPr>
              <w:szCs w:val="24"/>
              <w:lang w:val="en-IN"/>
            </w:rPr>
          </w:rPrChange>
        </w:rPr>
        <w:t>requirement</w:t>
      </w:r>
      <w:r w:rsidRPr="002E03BA">
        <w:rPr>
          <w:szCs w:val="24"/>
          <w:lang w:val="en-IN"/>
          <w:rPrChange w:id="71" w:author="Satvik Kishore" w:date="2018-07-17T14:03:00Z">
            <w:rPr>
              <w:szCs w:val="24"/>
            </w:rPr>
          </w:rPrChange>
        </w:rPr>
        <w:t xml:space="preserve"> </w:t>
      </w:r>
      <w:r w:rsidRPr="002E03BA">
        <w:rPr>
          <w:szCs w:val="24"/>
          <w:lang w:val="en-IN"/>
          <w:rPrChange w:id="72" w:author="Satvik Kishore" w:date="2018-07-17T14:03:00Z">
            <w:rPr>
              <w:szCs w:val="24"/>
              <w:lang w:val="en-IN"/>
            </w:rPr>
          </w:rPrChange>
        </w:rPr>
        <w:t xml:space="preserve">of </w:t>
      </w:r>
      <w:r w:rsidRPr="002E03BA">
        <w:rPr>
          <w:szCs w:val="24"/>
          <w:lang w:val="en-IN"/>
          <w:rPrChange w:id="73" w:author="Satvik Kishore" w:date="2018-07-17T14:03:00Z">
            <w:rPr>
              <w:szCs w:val="24"/>
            </w:rPr>
          </w:rPrChange>
        </w:rPr>
        <w:t xml:space="preserve">a </w:t>
      </w:r>
      <w:proofErr w:type="gramStart"/>
      <w:r w:rsidRPr="002E03BA">
        <w:rPr>
          <w:szCs w:val="24"/>
          <w:lang w:val="en-IN"/>
          <w:rPrChange w:id="74" w:author="Satvik Kishore" w:date="2018-07-17T14:03:00Z">
            <w:rPr>
              <w:szCs w:val="24"/>
            </w:rPr>
          </w:rPrChange>
        </w:rPr>
        <w:t>particular village</w:t>
      </w:r>
      <w:proofErr w:type="gramEnd"/>
      <w:r w:rsidRPr="002E03BA">
        <w:rPr>
          <w:szCs w:val="24"/>
          <w:lang w:val="en-IN"/>
          <w:rPrChange w:id="75" w:author="Satvik Kishore" w:date="2018-07-17T14:03:00Z">
            <w:rPr>
              <w:szCs w:val="24"/>
              <w:lang w:val="en-IN"/>
            </w:rPr>
          </w:rPrChange>
        </w:rPr>
        <w:t>.</w:t>
      </w:r>
    </w:p>
    <w:p w14:paraId="11E7FA47" w14:textId="77777777" w:rsidR="000422E8" w:rsidRPr="002E03BA" w:rsidRDefault="000422E8">
      <w:pPr>
        <w:rPr>
          <w:szCs w:val="24"/>
          <w:lang w:val="en-IN"/>
          <w:rPrChange w:id="76" w:author="Satvik Kishore" w:date="2018-07-17T14:03:00Z">
            <w:rPr>
              <w:szCs w:val="24"/>
            </w:rPr>
          </w:rPrChange>
        </w:rPr>
      </w:pPr>
    </w:p>
    <w:p w14:paraId="0B793E2D" w14:textId="77777777" w:rsidR="000422E8" w:rsidRPr="002E03BA" w:rsidRDefault="008F24BA">
      <w:pPr>
        <w:rPr>
          <w:lang w:val="en-IN"/>
          <w:rPrChange w:id="77" w:author="Satvik Kishore" w:date="2018-07-17T14:03:00Z">
            <w:rPr/>
          </w:rPrChange>
        </w:rPr>
      </w:pPr>
      <w:r w:rsidRPr="002E03BA">
        <w:rPr>
          <w:lang w:val="en-IN"/>
          <w:rPrChange w:id="78" w:author="Satvik Kishore" w:date="2018-07-17T14:03:00Z">
            <w:rPr/>
          </w:rPrChange>
        </w:rPr>
        <w:t>There are several assumptions involved in the first version implemented,</w:t>
      </w:r>
    </w:p>
    <w:p w14:paraId="455309A8" w14:textId="77777777" w:rsidR="000422E8" w:rsidRPr="002E03BA" w:rsidRDefault="008F24BA">
      <w:pPr>
        <w:rPr>
          <w:lang w:val="en-IN"/>
          <w:rPrChange w:id="79" w:author="Satvik Kishore" w:date="2018-07-17T14:03:00Z">
            <w:rPr/>
          </w:rPrChange>
        </w:rPr>
      </w:pPr>
      <w:r w:rsidRPr="002E03BA">
        <w:rPr>
          <w:lang w:val="en-IN"/>
          <w:rPrChange w:id="80" w:author="Satvik Kishore" w:date="2018-07-17T14:03:00Z">
            <w:rPr/>
          </w:rPrChange>
        </w:rPr>
        <w:t>It has been assumed that the time taken for interview is constant for all households.</w:t>
      </w:r>
    </w:p>
    <w:p w14:paraId="1DA64C8C" w14:textId="77777777" w:rsidR="000422E8" w:rsidRPr="002E03BA" w:rsidRDefault="008F24BA">
      <w:pPr>
        <w:rPr>
          <w:lang w:val="en-IN"/>
          <w:rPrChange w:id="81" w:author="Satvik Kishore" w:date="2018-07-17T14:03:00Z">
            <w:rPr/>
          </w:rPrChange>
        </w:rPr>
      </w:pPr>
      <w:r w:rsidRPr="002E03BA">
        <w:rPr>
          <w:lang w:val="en-IN"/>
          <w:rPrChange w:id="82" w:author="Satvik Kishore" w:date="2018-07-17T14:03:00Z">
            <w:rPr/>
          </w:rPrChange>
        </w:rPr>
        <w:t>The engine g</w:t>
      </w:r>
      <w:r w:rsidRPr="002E03BA">
        <w:rPr>
          <w:lang w:val="en-IN"/>
          <w:rPrChange w:id="83" w:author="Satvik Kishore" w:date="2018-07-17T14:03:00Z">
            <w:rPr/>
          </w:rPrChange>
        </w:rPr>
        <w:t>ives an optimal route depending on the current times required at each village.</w:t>
      </w:r>
    </w:p>
    <w:p w14:paraId="0FD35A86" w14:textId="77777777" w:rsidR="000422E8" w:rsidRPr="002E03BA" w:rsidRDefault="000422E8">
      <w:pPr>
        <w:pStyle w:val="Heading1"/>
        <w:rPr>
          <w:lang w:val="en-IN"/>
          <w:rPrChange w:id="84" w:author="Satvik Kishore" w:date="2018-07-17T14:03:00Z">
            <w:rPr/>
          </w:rPrChange>
        </w:rPr>
      </w:pPr>
    </w:p>
    <w:p w14:paraId="3A447AFB" w14:textId="77777777" w:rsidR="000422E8" w:rsidRPr="002E03BA" w:rsidRDefault="008F24BA">
      <w:pPr>
        <w:pStyle w:val="Heading1"/>
        <w:rPr>
          <w:szCs w:val="28"/>
          <w:lang w:val="en-IN"/>
          <w:rPrChange w:id="85" w:author="Satvik Kishore" w:date="2018-07-17T14:03:00Z">
            <w:rPr>
              <w:szCs w:val="28"/>
            </w:rPr>
          </w:rPrChange>
        </w:rPr>
      </w:pPr>
      <w:r w:rsidRPr="002E03BA">
        <w:rPr>
          <w:szCs w:val="28"/>
          <w:lang w:val="en-IN"/>
          <w:rPrChange w:id="86" w:author="Satvik Kishore" w:date="2018-07-17T14:03:00Z">
            <w:rPr>
              <w:szCs w:val="28"/>
            </w:rPr>
          </w:rPrChange>
        </w:rPr>
        <w:t>Design of Algorithm</w:t>
      </w:r>
    </w:p>
    <w:p w14:paraId="702EC0C7" w14:textId="77777777" w:rsidR="000422E8" w:rsidRPr="002E03BA" w:rsidDel="002E03BA" w:rsidRDefault="008F24BA">
      <w:pPr>
        <w:rPr>
          <w:del w:id="87" w:author="Satvik Kishore" w:date="2018-07-17T14:08:00Z"/>
          <w:lang w:val="en-IN"/>
          <w:rPrChange w:id="88" w:author="Satvik Kishore" w:date="2018-07-17T14:03:00Z">
            <w:rPr>
              <w:del w:id="89" w:author="Satvik Kishore" w:date="2018-07-17T14:08:00Z"/>
            </w:rPr>
          </w:rPrChange>
        </w:rPr>
      </w:pPr>
      <w:r w:rsidRPr="002E03BA">
        <w:rPr>
          <w:lang w:val="en-IN"/>
          <w:rPrChange w:id="90" w:author="Satvik Kishore" w:date="2018-07-17T14:03:00Z">
            <w:rPr/>
          </w:rPrChange>
        </w:rPr>
        <w:t>Mixed linear programming has been used to solve the problem. The engine uses Google OR tools, an opensource</w:t>
      </w:r>
      <w:r w:rsidRPr="002E03BA">
        <w:rPr>
          <w:lang w:val="en-IN"/>
          <w:rPrChange w:id="91" w:author="Satvik Kishore" w:date="2018-07-17T14:03:00Z">
            <w:rPr>
              <w:lang w:val="en-IN"/>
            </w:rPr>
          </w:rPrChange>
        </w:rPr>
        <w:t xml:space="preserve">, </w:t>
      </w:r>
      <w:r w:rsidRPr="002E03BA">
        <w:rPr>
          <w:lang w:val="en-IN"/>
          <w:rPrChange w:id="92" w:author="Satvik Kishore" w:date="2018-07-17T14:03:00Z">
            <w:rPr/>
          </w:rPrChange>
        </w:rPr>
        <w:t>free to use library for commercial and research</w:t>
      </w:r>
      <w:r w:rsidRPr="002E03BA">
        <w:rPr>
          <w:lang w:val="en-IN"/>
          <w:rPrChange w:id="93" w:author="Satvik Kishore" w:date="2018-07-17T14:03:00Z">
            <w:rPr/>
          </w:rPrChange>
        </w:rPr>
        <w:t xml:space="preserve"> purposes.</w:t>
      </w:r>
      <w:r w:rsidRPr="002E03BA">
        <w:rPr>
          <w:lang w:val="en-IN"/>
          <w:rPrChange w:id="94" w:author="Satvik Kishore" w:date="2018-07-17T14:03:00Z">
            <w:rPr>
              <w:lang w:val="en-IN"/>
            </w:rPr>
          </w:rPrChange>
        </w:rPr>
        <w:t xml:space="preserve"> T</w:t>
      </w:r>
      <w:r w:rsidRPr="002E03BA">
        <w:rPr>
          <w:rFonts w:eastAsia="SimSun"/>
          <w:color w:val="000000"/>
          <w:szCs w:val="24"/>
          <w:lang w:val="en-IN"/>
          <w:rPrChange w:id="95" w:author="Satvik Kishore" w:date="2018-07-17T14:03:00Z">
            <w:rPr>
              <w:rFonts w:eastAsia="SimSun"/>
              <w:color w:val="000000"/>
              <w:szCs w:val="24"/>
            </w:rPr>
          </w:rPrChange>
        </w:rPr>
        <w:t>he routing library of the Google OR</w:t>
      </w:r>
      <w:r w:rsidRPr="002E03BA">
        <w:rPr>
          <w:rFonts w:eastAsia="SimSun"/>
          <w:color w:val="000000"/>
          <w:szCs w:val="24"/>
          <w:lang w:val="en-IN"/>
          <w:rPrChange w:id="96" w:author="Satvik Kishore" w:date="2018-07-17T14:03:00Z">
            <w:rPr>
              <w:rFonts w:eastAsia="SimSun"/>
              <w:color w:val="000000"/>
              <w:szCs w:val="24"/>
              <w:lang w:val="en-IN"/>
            </w:rPr>
          </w:rPrChange>
        </w:rPr>
        <w:t xml:space="preserve"> has been used</w:t>
      </w:r>
      <w:r w:rsidRPr="002E03BA">
        <w:rPr>
          <w:rFonts w:eastAsia="SimSun"/>
          <w:color w:val="000000"/>
          <w:szCs w:val="24"/>
          <w:lang w:val="en-IN"/>
          <w:rPrChange w:id="97" w:author="Satvik Kishore" w:date="2018-07-17T14:03:00Z">
            <w:rPr>
              <w:rFonts w:eastAsia="SimSun"/>
              <w:color w:val="000000"/>
              <w:szCs w:val="24"/>
            </w:rPr>
          </w:rPrChange>
        </w:rPr>
        <w:t xml:space="preserve"> to formulate the problem </w:t>
      </w:r>
      <w:proofErr w:type="gramStart"/>
      <w:r w:rsidRPr="002E03BA">
        <w:rPr>
          <w:rFonts w:eastAsia="SimSun"/>
          <w:color w:val="000000"/>
          <w:szCs w:val="24"/>
          <w:lang w:val="en-IN"/>
          <w:rPrChange w:id="98" w:author="Satvik Kishore" w:date="2018-07-17T14:03:00Z">
            <w:rPr>
              <w:rFonts w:eastAsia="SimSun"/>
              <w:color w:val="000000"/>
              <w:szCs w:val="24"/>
            </w:rPr>
          </w:rPrChange>
        </w:rPr>
        <w:t>so as to</w:t>
      </w:r>
      <w:proofErr w:type="gramEnd"/>
      <w:r w:rsidRPr="002E03BA">
        <w:rPr>
          <w:rFonts w:eastAsia="SimSun"/>
          <w:color w:val="000000"/>
          <w:szCs w:val="24"/>
          <w:lang w:val="en-IN"/>
          <w:rPrChange w:id="99" w:author="Satvik Kishore" w:date="2018-07-17T14:03:00Z">
            <w:rPr>
              <w:rFonts w:eastAsia="SimSun"/>
              <w:color w:val="000000"/>
              <w:szCs w:val="24"/>
            </w:rPr>
          </w:rPrChange>
        </w:rPr>
        <w:t xml:space="preserve"> ensure that the same engine can be easily </w:t>
      </w:r>
      <w:r w:rsidRPr="002E03BA">
        <w:rPr>
          <w:rFonts w:eastAsia="SimSun"/>
          <w:color w:val="000000"/>
          <w:szCs w:val="24"/>
          <w:lang w:val="en-IN"/>
          <w:rPrChange w:id="100" w:author="Satvik Kishore" w:date="2018-07-17T14:03:00Z">
            <w:rPr>
              <w:rFonts w:eastAsia="SimSun"/>
              <w:color w:val="000000"/>
              <w:szCs w:val="24"/>
              <w:lang w:val="en-IN"/>
            </w:rPr>
          </w:rPrChange>
        </w:rPr>
        <w:t>modified</w:t>
      </w:r>
      <w:r w:rsidRPr="002E03BA">
        <w:rPr>
          <w:rFonts w:eastAsia="SimSun"/>
          <w:color w:val="000000"/>
          <w:szCs w:val="24"/>
          <w:lang w:val="en-IN"/>
          <w:rPrChange w:id="101" w:author="Satvik Kishore" w:date="2018-07-17T14:03:00Z">
            <w:rPr>
              <w:rFonts w:eastAsia="SimSun"/>
              <w:color w:val="000000"/>
              <w:szCs w:val="24"/>
            </w:rPr>
          </w:rPrChange>
        </w:rPr>
        <w:t xml:space="preserve"> to include</w:t>
      </w:r>
      <w:r w:rsidRPr="002E03BA">
        <w:rPr>
          <w:rFonts w:eastAsia="SimSun"/>
          <w:color w:val="000000"/>
          <w:szCs w:val="24"/>
          <w:lang w:val="en-IN"/>
          <w:rPrChange w:id="102" w:author="Satvik Kishore" w:date="2018-07-17T14:03:00Z">
            <w:rPr>
              <w:rFonts w:eastAsia="SimSun"/>
              <w:color w:val="000000"/>
              <w:szCs w:val="24"/>
              <w:lang w:val="en-IN"/>
            </w:rPr>
          </w:rPrChange>
        </w:rPr>
        <w:t xml:space="preserve"> </w:t>
      </w:r>
      <w:r w:rsidRPr="002E03BA">
        <w:rPr>
          <w:rFonts w:eastAsia="SimSun"/>
          <w:color w:val="000000"/>
          <w:szCs w:val="24"/>
          <w:lang w:val="en-IN"/>
          <w:rPrChange w:id="103" w:author="Satvik Kishore" w:date="2018-07-17T14:03:00Z">
            <w:rPr>
              <w:rFonts w:eastAsia="SimSun"/>
              <w:color w:val="000000"/>
              <w:szCs w:val="24"/>
            </w:rPr>
          </w:rPrChange>
        </w:rPr>
        <w:t>other</w:t>
      </w:r>
      <w:r w:rsidRPr="002E03BA">
        <w:rPr>
          <w:rFonts w:eastAsia="SimSun"/>
          <w:color w:val="000000"/>
          <w:szCs w:val="24"/>
          <w:lang w:val="en-IN"/>
          <w:rPrChange w:id="104" w:author="Satvik Kishore" w:date="2018-07-17T14:03:00Z">
            <w:rPr>
              <w:rFonts w:eastAsia="SimSun"/>
              <w:color w:val="000000"/>
              <w:szCs w:val="24"/>
              <w:lang w:val="en-IN"/>
            </w:rPr>
          </w:rPrChange>
        </w:rPr>
        <w:t xml:space="preserve"> </w:t>
      </w:r>
      <w:r w:rsidRPr="002E03BA">
        <w:rPr>
          <w:rFonts w:eastAsia="SimSun"/>
          <w:color w:val="000000"/>
          <w:szCs w:val="24"/>
          <w:lang w:val="en-IN"/>
          <w:rPrChange w:id="105" w:author="Satvik Kishore" w:date="2018-07-17T14:03:00Z">
            <w:rPr>
              <w:rFonts w:eastAsia="SimSun"/>
              <w:color w:val="000000"/>
              <w:szCs w:val="24"/>
            </w:rPr>
          </w:rPrChange>
        </w:rPr>
        <w:t>features</w:t>
      </w:r>
      <w:r w:rsidRPr="002E03BA">
        <w:rPr>
          <w:lang w:val="en-IN"/>
          <w:rPrChange w:id="106" w:author="Satvik Kishore" w:date="2018-07-17T14:03:00Z">
            <w:rPr>
              <w:lang w:val="en-IN"/>
            </w:rPr>
          </w:rPrChange>
        </w:rPr>
        <w:t xml:space="preserve">. </w:t>
      </w:r>
      <w:r w:rsidRPr="002E03BA">
        <w:rPr>
          <w:lang w:val="en-IN"/>
          <w:rPrChange w:id="107" w:author="Satvik Kishore" w:date="2018-07-17T14:03:00Z">
            <w:rPr/>
          </w:rPrChange>
        </w:rPr>
        <w:fldChar w:fldCharType="begin"/>
      </w:r>
      <w:r w:rsidRPr="002E03BA">
        <w:rPr>
          <w:lang w:val="en-IN"/>
          <w:rPrChange w:id="108" w:author="Satvik Kishore" w:date="2018-07-17T14:03:00Z">
            <w:rPr/>
          </w:rPrChange>
        </w:rPr>
        <w:instrText xml:space="preserve"> HYPERLINK "https://developers.google.com/reference/constraint_solver/routing/" </w:instrText>
      </w:r>
      <w:r w:rsidRPr="002E03BA">
        <w:rPr>
          <w:lang w:val="en-IN"/>
          <w:rPrChange w:id="109" w:author="Satvik Kishore" w:date="2018-07-17T14:03:00Z">
            <w:rPr/>
          </w:rPrChange>
        </w:rPr>
        <w:fldChar w:fldCharType="separate"/>
      </w:r>
      <w:r w:rsidRPr="002E03BA">
        <w:rPr>
          <w:rStyle w:val="Hyperlink"/>
          <w:color w:val="1155CC"/>
          <w:szCs w:val="24"/>
          <w:lang w:val="en-IN"/>
          <w:rPrChange w:id="110" w:author="Satvik Kishore" w:date="2018-07-17T14:03:00Z">
            <w:rPr>
              <w:rStyle w:val="Hyperlink"/>
              <w:color w:val="1155CC"/>
              <w:szCs w:val="24"/>
            </w:rPr>
          </w:rPrChange>
        </w:rPr>
        <w:t>ht</w:t>
      </w:r>
      <w:r w:rsidRPr="002E03BA">
        <w:rPr>
          <w:rStyle w:val="Hyperlink"/>
          <w:color w:val="1155CC"/>
          <w:szCs w:val="24"/>
          <w:lang w:val="en-IN"/>
          <w:rPrChange w:id="111" w:author="Satvik Kishore" w:date="2018-07-17T14:03:00Z">
            <w:rPr>
              <w:rStyle w:val="Hyperlink"/>
              <w:color w:val="1155CC"/>
              <w:szCs w:val="24"/>
            </w:rPr>
          </w:rPrChange>
        </w:rPr>
        <w:t>tps://developers.google.com/reference/constraint_solver/routing/</w:t>
      </w:r>
      <w:r w:rsidRPr="002E03BA">
        <w:rPr>
          <w:rStyle w:val="Hyperlink"/>
          <w:color w:val="1155CC"/>
          <w:szCs w:val="24"/>
          <w:lang w:val="en-IN"/>
          <w:rPrChange w:id="112" w:author="Satvik Kishore" w:date="2018-07-17T14:03:00Z">
            <w:rPr>
              <w:rStyle w:val="Hyperlink"/>
              <w:color w:val="1155CC"/>
              <w:szCs w:val="24"/>
            </w:rPr>
          </w:rPrChange>
        </w:rPr>
        <w:fldChar w:fldCharType="end"/>
      </w:r>
      <w:r w:rsidRPr="002E03BA">
        <w:rPr>
          <w:lang w:val="en-IN"/>
          <w:rPrChange w:id="113" w:author="Satvik Kishore" w:date="2018-07-17T14:03:00Z">
            <w:rPr/>
          </w:rPrChange>
        </w:rPr>
        <w:t xml:space="preserve">. </w:t>
      </w:r>
    </w:p>
    <w:p w14:paraId="4CA68B14" w14:textId="77777777" w:rsidR="000422E8" w:rsidRPr="002E03BA" w:rsidDel="002E03BA" w:rsidRDefault="000422E8">
      <w:pPr>
        <w:rPr>
          <w:del w:id="114" w:author="Satvik Kishore" w:date="2018-07-17T14:08:00Z"/>
          <w:lang w:val="en-IN"/>
          <w:rPrChange w:id="115" w:author="Satvik Kishore" w:date="2018-07-17T14:03:00Z">
            <w:rPr>
              <w:del w:id="116" w:author="Satvik Kishore" w:date="2018-07-17T14:08:00Z"/>
            </w:rPr>
          </w:rPrChange>
        </w:rPr>
      </w:pPr>
    </w:p>
    <w:p w14:paraId="2C32509D" w14:textId="77777777" w:rsidR="000422E8" w:rsidRPr="002E03BA" w:rsidRDefault="000422E8" w:rsidP="002E03BA">
      <w:pPr>
        <w:rPr>
          <w:lang w:val="en-IN"/>
          <w:rPrChange w:id="117" w:author="Satvik Kishore" w:date="2018-07-17T14:03:00Z">
            <w:rPr/>
          </w:rPrChange>
        </w:rPr>
        <w:pPrChange w:id="118" w:author="Satvik Kishore" w:date="2018-07-17T14:08:00Z">
          <w:pPr>
            <w:pStyle w:val="Heading1"/>
          </w:pPr>
        </w:pPrChange>
      </w:pPr>
    </w:p>
    <w:p w14:paraId="214B626A" w14:textId="77777777" w:rsidR="000422E8" w:rsidRPr="002E03BA" w:rsidRDefault="008F24BA">
      <w:pPr>
        <w:pStyle w:val="Heading1"/>
        <w:rPr>
          <w:szCs w:val="28"/>
          <w:lang w:val="en-IN"/>
          <w:rPrChange w:id="119" w:author="Satvik Kishore" w:date="2018-07-17T14:03:00Z">
            <w:rPr>
              <w:szCs w:val="28"/>
            </w:rPr>
          </w:rPrChange>
        </w:rPr>
      </w:pPr>
      <w:r w:rsidRPr="002E03BA">
        <w:rPr>
          <w:szCs w:val="28"/>
          <w:lang w:val="en-IN"/>
          <w:rPrChange w:id="120" w:author="Satvik Kishore" w:date="2018-07-17T14:03:00Z">
            <w:rPr>
              <w:szCs w:val="28"/>
            </w:rPr>
          </w:rPrChange>
        </w:rPr>
        <w:t>I</w:t>
      </w:r>
      <w:r w:rsidRPr="002E03BA">
        <w:rPr>
          <w:szCs w:val="28"/>
          <w:lang w:val="en-IN"/>
          <w:rPrChange w:id="121" w:author="Satvik Kishore" w:date="2018-07-17T14:03:00Z">
            <w:rPr>
              <w:szCs w:val="28"/>
            </w:rPr>
          </w:rPrChange>
        </w:rPr>
        <w:t>mplementation</w:t>
      </w:r>
    </w:p>
    <w:p w14:paraId="640B4C01" w14:textId="77777777" w:rsidR="000422E8" w:rsidRPr="002E03BA" w:rsidRDefault="008F24BA">
      <w:pPr>
        <w:rPr>
          <w:lang w:val="en-IN"/>
          <w:rPrChange w:id="122" w:author="Satvik Kishore" w:date="2018-07-17T14:03:00Z">
            <w:rPr/>
          </w:rPrChange>
        </w:rPr>
      </w:pPr>
      <w:r w:rsidRPr="002E03BA">
        <w:rPr>
          <w:lang w:val="en-IN"/>
          <w:rPrChange w:id="123" w:author="Satvik Kishore" w:date="2018-07-17T14:03:00Z">
            <w:rPr/>
          </w:rPrChange>
        </w:rPr>
        <w:t>1. Initial data taken from survey supervisor includes:</w:t>
      </w:r>
    </w:p>
    <w:p w14:paraId="206FB7DA" w14:textId="77777777" w:rsidR="000422E8" w:rsidRPr="002E03BA" w:rsidRDefault="008F24BA">
      <w:pPr>
        <w:pStyle w:val="ListParagraph"/>
        <w:numPr>
          <w:ilvl w:val="0"/>
          <w:numId w:val="1"/>
        </w:numPr>
        <w:rPr>
          <w:lang w:val="en-IN"/>
          <w:rPrChange w:id="124" w:author="Satvik Kishore" w:date="2018-07-17T14:03:00Z">
            <w:rPr/>
          </w:rPrChange>
        </w:rPr>
      </w:pPr>
      <w:r w:rsidRPr="002E03BA">
        <w:rPr>
          <w:lang w:val="en-IN"/>
          <w:rPrChange w:id="125" w:author="Satvik Kishore" w:date="2018-07-17T14:03:00Z">
            <w:rPr/>
          </w:rPrChange>
        </w:rPr>
        <w:t xml:space="preserve">the average time required for the interview </w:t>
      </w:r>
    </w:p>
    <w:p w14:paraId="78ECF8D7" w14:textId="77777777" w:rsidR="000422E8" w:rsidRPr="002E03BA" w:rsidRDefault="008F24BA">
      <w:pPr>
        <w:pStyle w:val="ListParagraph"/>
        <w:numPr>
          <w:ilvl w:val="0"/>
          <w:numId w:val="1"/>
        </w:numPr>
        <w:rPr>
          <w:lang w:val="en-IN"/>
          <w:rPrChange w:id="126" w:author="Satvik Kishore" w:date="2018-07-17T14:03:00Z">
            <w:rPr/>
          </w:rPrChange>
        </w:rPr>
      </w:pPr>
      <w:r w:rsidRPr="002E03BA">
        <w:rPr>
          <w:lang w:val="en-IN"/>
          <w:rPrChange w:id="127" w:author="Satvik Kishore" w:date="2018-07-17T14:03:00Z">
            <w:rPr/>
          </w:rPrChange>
        </w:rPr>
        <w:t xml:space="preserve">no of households in all villages </w:t>
      </w:r>
    </w:p>
    <w:p w14:paraId="3613375C" w14:textId="77777777" w:rsidR="000422E8" w:rsidRPr="002E03BA" w:rsidRDefault="008F24BA">
      <w:pPr>
        <w:pStyle w:val="ListParagraph"/>
        <w:numPr>
          <w:ilvl w:val="0"/>
          <w:numId w:val="1"/>
        </w:numPr>
        <w:rPr>
          <w:lang w:val="en-IN"/>
          <w:rPrChange w:id="128" w:author="Satvik Kishore" w:date="2018-07-17T14:03:00Z">
            <w:rPr/>
          </w:rPrChange>
        </w:rPr>
      </w:pPr>
      <w:r w:rsidRPr="002E03BA">
        <w:rPr>
          <w:lang w:val="en-IN"/>
          <w:rPrChange w:id="129" w:author="Satvik Kishore" w:date="2018-07-17T14:03:00Z">
            <w:rPr/>
          </w:rPrChange>
        </w:rPr>
        <w:t xml:space="preserve">buffer time for intra household </w:t>
      </w:r>
      <w:r w:rsidRPr="002E03BA">
        <w:rPr>
          <w:lang w:val="en-IN"/>
          <w:rPrChange w:id="130" w:author="Satvik Kishore" w:date="2018-07-17T14:03:00Z">
            <w:rPr/>
          </w:rPrChange>
        </w:rPr>
        <w:t>travel - for each village</w:t>
      </w:r>
    </w:p>
    <w:p w14:paraId="1A3F8397" w14:textId="77777777" w:rsidR="000422E8" w:rsidRPr="002E03BA" w:rsidRDefault="008F24BA">
      <w:pPr>
        <w:pStyle w:val="ListParagraph"/>
        <w:numPr>
          <w:ilvl w:val="0"/>
          <w:numId w:val="1"/>
        </w:numPr>
        <w:rPr>
          <w:lang w:val="en-IN"/>
          <w:rPrChange w:id="131" w:author="Satvik Kishore" w:date="2018-07-17T14:03:00Z">
            <w:rPr/>
          </w:rPrChange>
        </w:rPr>
      </w:pPr>
      <w:r w:rsidRPr="002E03BA">
        <w:rPr>
          <w:lang w:val="en-IN"/>
          <w:rPrChange w:id="132" w:author="Satvik Kishore" w:date="2018-07-17T14:03:00Z">
            <w:rPr/>
          </w:rPrChange>
        </w:rPr>
        <w:t>time matrix of time between villages</w:t>
      </w:r>
    </w:p>
    <w:p w14:paraId="11A7F00E" w14:textId="77777777" w:rsidR="000422E8" w:rsidRPr="002E03BA" w:rsidRDefault="000422E8">
      <w:pPr>
        <w:rPr>
          <w:szCs w:val="24"/>
          <w:lang w:val="en-IN"/>
          <w:rPrChange w:id="133" w:author="Satvik Kishore" w:date="2018-07-17T14:03:00Z">
            <w:rPr>
              <w:szCs w:val="24"/>
            </w:rPr>
          </w:rPrChange>
        </w:rPr>
      </w:pPr>
    </w:p>
    <w:p w14:paraId="72B10567" w14:textId="77777777" w:rsidR="000422E8" w:rsidRPr="002E03BA" w:rsidRDefault="008F24BA">
      <w:pPr>
        <w:rPr>
          <w:lang w:val="en-IN"/>
          <w:rPrChange w:id="134" w:author="Satvik Kishore" w:date="2018-07-17T14:03:00Z">
            <w:rPr/>
          </w:rPrChange>
        </w:rPr>
      </w:pPr>
      <w:r w:rsidRPr="002E03BA">
        <w:rPr>
          <w:lang w:val="en-IN"/>
          <w:rPrChange w:id="135" w:author="Satvik Kishore" w:date="2018-07-17T14:03:00Z">
            <w:rPr/>
          </w:rPrChange>
        </w:rPr>
        <w:t>2. Formulation:</w:t>
      </w:r>
    </w:p>
    <w:p w14:paraId="0C2922BA" w14:textId="77777777" w:rsidR="000422E8" w:rsidRPr="002E03BA" w:rsidRDefault="008F24BA">
      <w:pPr>
        <w:pStyle w:val="ListParagraph"/>
        <w:numPr>
          <w:ilvl w:val="0"/>
          <w:numId w:val="2"/>
        </w:numPr>
        <w:rPr>
          <w:lang w:val="en-IN"/>
          <w:rPrChange w:id="136" w:author="Satvik Kishore" w:date="2018-07-17T14:03:00Z">
            <w:rPr/>
          </w:rPrChange>
        </w:rPr>
      </w:pPr>
      <w:r w:rsidRPr="002E03BA">
        <w:rPr>
          <w:lang w:val="en-IN"/>
          <w:rPrChange w:id="137" w:author="Satvik Kishore" w:date="2018-07-17T14:03:00Z">
            <w:rPr/>
          </w:rPrChange>
        </w:rPr>
        <w:t>total time = no of households * (time per households + buffer for intra traversal).</w:t>
      </w:r>
    </w:p>
    <w:p w14:paraId="2125F909" w14:textId="77777777" w:rsidR="000422E8" w:rsidRPr="002E03BA" w:rsidRDefault="008F24BA">
      <w:pPr>
        <w:pStyle w:val="ListParagraph"/>
        <w:numPr>
          <w:ilvl w:val="0"/>
          <w:numId w:val="2"/>
        </w:numPr>
        <w:rPr>
          <w:lang w:val="en-IN"/>
          <w:rPrChange w:id="138" w:author="Satvik Kishore" w:date="2018-07-17T14:03:00Z">
            <w:rPr/>
          </w:rPrChange>
        </w:rPr>
      </w:pPr>
      <w:r w:rsidRPr="002E03BA">
        <w:rPr>
          <w:lang w:val="en-IN"/>
          <w:rPrChange w:id="139" w:author="Satvik Kishore" w:date="2018-07-17T14:03:00Z">
            <w:rPr/>
          </w:rPrChange>
        </w:rPr>
        <w:t>run the algorithm and display the initial set of routes to be followed - only for day 1.</w:t>
      </w:r>
    </w:p>
    <w:p w14:paraId="48CFA257" w14:textId="77777777" w:rsidR="000422E8" w:rsidRPr="002E03BA" w:rsidRDefault="000422E8">
      <w:pPr>
        <w:rPr>
          <w:szCs w:val="24"/>
          <w:lang w:val="en-IN"/>
          <w:rPrChange w:id="140" w:author="Satvik Kishore" w:date="2018-07-17T14:03:00Z">
            <w:rPr>
              <w:szCs w:val="24"/>
            </w:rPr>
          </w:rPrChange>
        </w:rPr>
      </w:pPr>
    </w:p>
    <w:p w14:paraId="6093B5CD" w14:textId="77777777" w:rsidR="000422E8" w:rsidRPr="002E03BA" w:rsidRDefault="008F24BA">
      <w:pPr>
        <w:rPr>
          <w:szCs w:val="24"/>
          <w:lang w:val="en-IN"/>
          <w:rPrChange w:id="141" w:author="Satvik Kishore" w:date="2018-07-17T14:03:00Z">
            <w:rPr>
              <w:szCs w:val="24"/>
            </w:rPr>
          </w:rPrChange>
        </w:rPr>
      </w:pPr>
      <w:r w:rsidRPr="002E03BA">
        <w:rPr>
          <w:szCs w:val="24"/>
          <w:lang w:val="en-IN"/>
          <w:rPrChange w:id="142" w:author="Satvik Kishore" w:date="2018-07-17T14:03:00Z">
            <w:rPr>
              <w:szCs w:val="24"/>
            </w:rPr>
          </w:rPrChange>
        </w:rPr>
        <w:t>3.</w:t>
      </w:r>
      <w:r w:rsidRPr="002E03BA">
        <w:rPr>
          <w:szCs w:val="24"/>
          <w:lang w:val="en-IN"/>
          <w:rPrChange w:id="143" w:author="Satvik Kishore" w:date="2018-07-17T14:03:00Z">
            <w:rPr>
              <w:szCs w:val="24"/>
            </w:rPr>
          </w:rPrChange>
        </w:rPr>
        <w:t xml:space="preserve"> Iterative approach:</w:t>
      </w:r>
    </w:p>
    <w:p w14:paraId="1DB25D48" w14:textId="77777777" w:rsidR="000422E8" w:rsidRPr="002E03BA" w:rsidRDefault="008F24BA">
      <w:pPr>
        <w:pStyle w:val="ListParagraph"/>
        <w:numPr>
          <w:ilvl w:val="0"/>
          <w:numId w:val="3"/>
        </w:numPr>
        <w:rPr>
          <w:szCs w:val="24"/>
          <w:lang w:val="en-IN"/>
          <w:rPrChange w:id="144" w:author="Satvik Kishore" w:date="2018-07-17T14:03:00Z">
            <w:rPr>
              <w:szCs w:val="24"/>
            </w:rPr>
          </w:rPrChange>
        </w:rPr>
      </w:pPr>
      <w:r w:rsidRPr="002E03BA">
        <w:rPr>
          <w:szCs w:val="24"/>
          <w:lang w:val="en-IN"/>
          <w:rPrChange w:id="145" w:author="Satvik Kishore" w:date="2018-07-17T14:03:00Z">
            <w:rPr>
              <w:szCs w:val="24"/>
            </w:rPr>
          </w:rPrChange>
        </w:rPr>
        <w:t>collect the feedback at the end of the day</w:t>
      </w:r>
    </w:p>
    <w:p w14:paraId="5EB14488" w14:textId="77777777" w:rsidR="000422E8" w:rsidRPr="002E03BA" w:rsidRDefault="008F24BA">
      <w:pPr>
        <w:pStyle w:val="ListParagraph"/>
        <w:numPr>
          <w:ilvl w:val="0"/>
          <w:numId w:val="3"/>
        </w:numPr>
        <w:rPr>
          <w:szCs w:val="24"/>
          <w:lang w:val="en-IN"/>
          <w:rPrChange w:id="146" w:author="Satvik Kishore" w:date="2018-07-17T14:03:00Z">
            <w:rPr>
              <w:szCs w:val="24"/>
            </w:rPr>
          </w:rPrChange>
        </w:rPr>
      </w:pPr>
      <w:r w:rsidRPr="002E03BA">
        <w:rPr>
          <w:szCs w:val="24"/>
          <w:lang w:val="en-IN"/>
          <w:rPrChange w:id="147" w:author="Satvik Kishore" w:date="2018-07-17T14:03:00Z">
            <w:rPr>
              <w:szCs w:val="24"/>
            </w:rPr>
          </w:rPrChange>
        </w:rPr>
        <w:t xml:space="preserve">modify the demand vector and add time add time constraints to villages if any </w:t>
      </w:r>
    </w:p>
    <w:p w14:paraId="519F0A25" w14:textId="77777777" w:rsidR="000422E8" w:rsidRPr="002E03BA" w:rsidRDefault="008F24BA">
      <w:pPr>
        <w:pStyle w:val="ListParagraph"/>
        <w:numPr>
          <w:ilvl w:val="0"/>
          <w:numId w:val="3"/>
        </w:numPr>
        <w:rPr>
          <w:szCs w:val="24"/>
          <w:lang w:val="en-IN"/>
          <w:rPrChange w:id="148" w:author="Satvik Kishore" w:date="2018-07-17T14:03:00Z">
            <w:rPr>
              <w:szCs w:val="24"/>
            </w:rPr>
          </w:rPrChange>
        </w:rPr>
      </w:pPr>
      <w:r w:rsidRPr="002E03BA">
        <w:rPr>
          <w:szCs w:val="24"/>
          <w:lang w:val="en-IN"/>
          <w:rPrChange w:id="149" w:author="Satvik Kishore" w:date="2018-07-17T14:03:00Z">
            <w:rPr>
              <w:szCs w:val="24"/>
            </w:rPr>
          </w:rPrChange>
        </w:rPr>
        <w:t>run the algorithm again on the modified data to get the new set of routes</w:t>
      </w:r>
    </w:p>
    <w:p w14:paraId="5D550721" w14:textId="77777777" w:rsidR="000422E8" w:rsidRPr="002E03BA" w:rsidRDefault="008F24BA">
      <w:pPr>
        <w:pStyle w:val="ListParagraph"/>
        <w:numPr>
          <w:ilvl w:val="0"/>
          <w:numId w:val="3"/>
        </w:numPr>
        <w:rPr>
          <w:szCs w:val="24"/>
          <w:lang w:val="en-IN"/>
          <w:rPrChange w:id="150" w:author="Satvik Kishore" w:date="2018-07-17T14:03:00Z">
            <w:rPr>
              <w:szCs w:val="24"/>
            </w:rPr>
          </w:rPrChange>
        </w:rPr>
      </w:pPr>
      <w:r w:rsidRPr="002E03BA">
        <w:rPr>
          <w:szCs w:val="24"/>
          <w:lang w:val="en-IN"/>
          <w:rPrChange w:id="151" w:author="Satvik Kishore" w:date="2018-07-17T14:03:00Z">
            <w:rPr>
              <w:szCs w:val="24"/>
            </w:rPr>
          </w:rPrChange>
        </w:rPr>
        <w:t>iterate till all the demands are met</w:t>
      </w:r>
    </w:p>
    <w:p w14:paraId="21FF6717" w14:textId="77777777" w:rsidR="000422E8" w:rsidRPr="002E03BA" w:rsidRDefault="000422E8">
      <w:pPr>
        <w:pStyle w:val="Heading1"/>
        <w:rPr>
          <w:lang w:val="en-IN"/>
          <w:rPrChange w:id="152" w:author="Satvik Kishore" w:date="2018-07-17T14:03:00Z">
            <w:rPr/>
          </w:rPrChange>
        </w:rPr>
      </w:pPr>
    </w:p>
    <w:p w14:paraId="5E22989F" w14:textId="77777777" w:rsidR="000422E8" w:rsidRPr="002E03BA" w:rsidRDefault="008F24BA">
      <w:pPr>
        <w:pStyle w:val="Heading1"/>
        <w:rPr>
          <w:szCs w:val="28"/>
          <w:lang w:val="en-IN"/>
          <w:rPrChange w:id="153" w:author="Satvik Kishore" w:date="2018-07-17T14:03:00Z">
            <w:rPr>
              <w:szCs w:val="28"/>
            </w:rPr>
          </w:rPrChange>
        </w:rPr>
      </w:pPr>
      <w:r w:rsidRPr="002E03BA">
        <w:rPr>
          <w:szCs w:val="28"/>
          <w:lang w:val="en-IN"/>
          <w:rPrChange w:id="154" w:author="Satvik Kishore" w:date="2018-07-17T14:03:00Z">
            <w:rPr>
              <w:szCs w:val="28"/>
            </w:rPr>
          </w:rPrChange>
        </w:rPr>
        <w:t>E</w:t>
      </w:r>
      <w:r w:rsidRPr="002E03BA">
        <w:rPr>
          <w:szCs w:val="28"/>
          <w:lang w:val="en-IN"/>
          <w:rPrChange w:id="155" w:author="Satvik Kishore" w:date="2018-07-17T14:03:00Z">
            <w:rPr>
              <w:szCs w:val="28"/>
            </w:rPr>
          </w:rPrChange>
        </w:rPr>
        <w:t xml:space="preserve">xecutable Description </w:t>
      </w:r>
    </w:p>
    <w:p w14:paraId="7045FF99" w14:textId="77777777" w:rsidR="000422E8" w:rsidRPr="002E03BA" w:rsidRDefault="008F24BA">
      <w:pPr>
        <w:rPr>
          <w:szCs w:val="24"/>
          <w:lang w:val="en-IN"/>
          <w:rPrChange w:id="156" w:author="Satvik Kishore" w:date="2018-07-17T14:03:00Z">
            <w:rPr>
              <w:szCs w:val="24"/>
            </w:rPr>
          </w:rPrChange>
        </w:rPr>
      </w:pPr>
      <w:r w:rsidRPr="002E03BA">
        <w:rPr>
          <w:szCs w:val="24"/>
          <w:lang w:val="en-IN"/>
          <w:rPrChange w:id="157" w:author="Satvik Kishore" w:date="2018-07-17T14:03:00Z">
            <w:rPr>
              <w:szCs w:val="24"/>
            </w:rPr>
          </w:rPrChange>
        </w:rPr>
        <w:t>The formulated problem was divided into 2 versions depending on the various constraints involved in each of them.</w:t>
      </w:r>
    </w:p>
    <w:p w14:paraId="486B89BE" w14:textId="77777777" w:rsidR="000422E8" w:rsidRPr="002E03BA" w:rsidRDefault="008F24BA">
      <w:pPr>
        <w:numPr>
          <w:ilvl w:val="0"/>
          <w:numId w:val="4"/>
        </w:numPr>
        <w:rPr>
          <w:szCs w:val="24"/>
          <w:lang w:val="en-IN"/>
          <w:rPrChange w:id="158" w:author="Satvik Kishore" w:date="2018-07-17T14:03:00Z">
            <w:rPr>
              <w:szCs w:val="24"/>
            </w:rPr>
          </w:rPrChange>
        </w:rPr>
      </w:pPr>
      <w:r w:rsidRPr="002E03BA">
        <w:rPr>
          <w:szCs w:val="24"/>
          <w:lang w:val="en-IN"/>
          <w:rPrChange w:id="159" w:author="Satvik Kishore" w:date="2018-07-17T14:03:00Z">
            <w:rPr>
              <w:szCs w:val="24"/>
            </w:rPr>
          </w:rPrChange>
        </w:rPr>
        <w:t>All the villages could be visited at any time of the day</w:t>
      </w:r>
    </w:p>
    <w:p w14:paraId="60900CEC" w14:textId="77777777" w:rsidR="000422E8" w:rsidRPr="002E03BA" w:rsidRDefault="008F24BA">
      <w:pPr>
        <w:numPr>
          <w:ilvl w:val="0"/>
          <w:numId w:val="4"/>
        </w:numPr>
        <w:rPr>
          <w:szCs w:val="24"/>
          <w:lang w:val="en-IN"/>
          <w:rPrChange w:id="160" w:author="Satvik Kishore" w:date="2018-07-17T14:03:00Z">
            <w:rPr>
              <w:szCs w:val="24"/>
            </w:rPr>
          </w:rPrChange>
        </w:rPr>
      </w:pPr>
      <w:r w:rsidRPr="002E03BA">
        <w:rPr>
          <w:szCs w:val="24"/>
          <w:lang w:val="en-IN"/>
          <w:rPrChange w:id="161" w:author="Satvik Kishore" w:date="2018-07-17T14:03:00Z">
            <w:rPr>
              <w:szCs w:val="24"/>
            </w:rPr>
          </w:rPrChange>
        </w:rPr>
        <w:t xml:space="preserve">Time constraints were imposed on the villages </w:t>
      </w:r>
    </w:p>
    <w:p w14:paraId="114C9DD7" w14:textId="77777777" w:rsidR="000422E8" w:rsidRPr="002E03BA" w:rsidRDefault="008F24BA">
      <w:pPr>
        <w:rPr>
          <w:szCs w:val="24"/>
          <w:lang w:val="en-IN"/>
          <w:rPrChange w:id="162" w:author="Satvik Kishore" w:date="2018-07-17T14:03:00Z">
            <w:rPr>
              <w:szCs w:val="24"/>
            </w:rPr>
          </w:rPrChange>
        </w:rPr>
      </w:pPr>
      <w:r w:rsidRPr="002E03BA">
        <w:rPr>
          <w:szCs w:val="24"/>
          <w:lang w:val="en-IN"/>
          <w:rPrChange w:id="163" w:author="Satvik Kishore" w:date="2018-07-17T14:03:00Z">
            <w:rPr>
              <w:szCs w:val="24"/>
            </w:rPr>
          </w:rPrChange>
        </w:rPr>
        <w:lastRenderedPageBreak/>
        <w:t xml:space="preserve">The executable </w:t>
      </w:r>
      <w:r w:rsidRPr="002E03BA">
        <w:rPr>
          <w:szCs w:val="24"/>
          <w:lang w:val="en-IN"/>
          <w:rPrChange w:id="164" w:author="Satvik Kishore" w:date="2018-07-17T14:03:00Z">
            <w:rPr>
              <w:szCs w:val="24"/>
            </w:rPr>
          </w:rPrChange>
        </w:rPr>
        <w:t xml:space="preserve">created uses village 0 as depot by default. </w:t>
      </w:r>
    </w:p>
    <w:p w14:paraId="43500E5B" w14:textId="77777777" w:rsidR="000422E8" w:rsidRPr="002E03BA" w:rsidRDefault="008F24BA">
      <w:pPr>
        <w:rPr>
          <w:szCs w:val="24"/>
          <w:lang w:val="en-IN"/>
          <w:rPrChange w:id="165" w:author="Satvik Kishore" w:date="2018-07-17T14:03:00Z">
            <w:rPr>
              <w:szCs w:val="24"/>
            </w:rPr>
          </w:rPrChange>
        </w:rPr>
      </w:pPr>
      <w:r w:rsidRPr="002E03BA">
        <w:rPr>
          <w:szCs w:val="24"/>
          <w:lang w:val="en-IN"/>
          <w:rPrChange w:id="166" w:author="Satvik Kishore" w:date="2018-07-17T14:03:00Z">
            <w:rPr>
              <w:szCs w:val="24"/>
            </w:rPr>
          </w:rPrChange>
        </w:rPr>
        <w:t>The executable requires 2 files in the same directory for data:   Travel_times.csv and Demands.csv.</w:t>
      </w:r>
    </w:p>
    <w:p w14:paraId="71439D4F" w14:textId="77777777" w:rsidR="000422E8" w:rsidRPr="002E03BA" w:rsidRDefault="008F24BA">
      <w:pPr>
        <w:rPr>
          <w:szCs w:val="24"/>
          <w:lang w:val="en-IN"/>
          <w:rPrChange w:id="167" w:author="Satvik Kishore" w:date="2018-07-17T14:03:00Z">
            <w:rPr>
              <w:szCs w:val="24"/>
            </w:rPr>
          </w:rPrChange>
        </w:rPr>
      </w:pPr>
      <w:r w:rsidRPr="002E03BA">
        <w:rPr>
          <w:szCs w:val="24"/>
          <w:lang w:val="en-IN"/>
          <w:rPrChange w:id="168" w:author="Satvik Kishore" w:date="2018-07-17T14:03:00Z">
            <w:rPr>
              <w:szCs w:val="24"/>
            </w:rPr>
          </w:rPrChange>
        </w:rPr>
        <w:t>Demands.csv has the time requirement of every village encoded in seconds and the column that has the requiremen</w:t>
      </w:r>
      <w:r w:rsidRPr="002E03BA">
        <w:rPr>
          <w:szCs w:val="24"/>
          <w:lang w:val="en-IN"/>
          <w:rPrChange w:id="169" w:author="Satvik Kishore" w:date="2018-07-17T14:03:00Z">
            <w:rPr>
              <w:szCs w:val="24"/>
            </w:rPr>
          </w:rPrChange>
        </w:rPr>
        <w:t xml:space="preserve">t </w:t>
      </w:r>
      <w:proofErr w:type="gramStart"/>
      <w:r w:rsidRPr="002E03BA">
        <w:rPr>
          <w:szCs w:val="24"/>
          <w:lang w:val="en-IN"/>
          <w:rPrChange w:id="170" w:author="Satvik Kishore" w:date="2018-07-17T14:03:00Z">
            <w:rPr>
              <w:szCs w:val="24"/>
            </w:rPr>
          </w:rPrChange>
        </w:rPr>
        <w:t>has to</w:t>
      </w:r>
      <w:proofErr w:type="gramEnd"/>
      <w:r w:rsidRPr="002E03BA">
        <w:rPr>
          <w:szCs w:val="24"/>
          <w:lang w:val="en-IN"/>
          <w:rPrChange w:id="171" w:author="Satvik Kishore" w:date="2018-07-17T14:03:00Z">
            <w:rPr>
              <w:szCs w:val="24"/>
            </w:rPr>
          </w:rPrChange>
        </w:rPr>
        <w:t xml:space="preserve"> specified in the program.  The executable takes by default the column 5 to contain the demands. </w:t>
      </w:r>
    </w:p>
    <w:p w14:paraId="49F6E140" w14:textId="77777777" w:rsidR="000422E8" w:rsidRPr="002E03BA" w:rsidRDefault="008F24BA">
      <w:pPr>
        <w:rPr>
          <w:szCs w:val="24"/>
          <w:lang w:val="en-IN"/>
          <w:rPrChange w:id="172" w:author="Satvik Kishore" w:date="2018-07-17T14:03:00Z">
            <w:rPr>
              <w:szCs w:val="24"/>
            </w:rPr>
          </w:rPrChange>
        </w:rPr>
      </w:pPr>
      <w:r w:rsidRPr="002E03BA">
        <w:rPr>
          <w:szCs w:val="24"/>
          <w:lang w:val="en-IN"/>
          <w:rPrChange w:id="173" w:author="Satvik Kishore" w:date="2018-07-17T14:03:00Z">
            <w:rPr>
              <w:szCs w:val="24"/>
            </w:rPr>
          </w:rPrChange>
        </w:rPr>
        <w:t xml:space="preserve">Travel_times.csv contains a matrix in the csv format that </w:t>
      </w:r>
      <w:commentRangeStart w:id="174"/>
      <w:commentRangeStart w:id="175"/>
      <w:r w:rsidRPr="002E03BA">
        <w:rPr>
          <w:szCs w:val="24"/>
          <w:lang w:val="en-IN"/>
          <w:rPrChange w:id="176" w:author="Satvik Kishore" w:date="2018-07-17T14:03:00Z">
            <w:rPr>
              <w:szCs w:val="24"/>
            </w:rPr>
          </w:rPrChange>
        </w:rPr>
        <w:t>represent the travel times required to travel from one village to another</w:t>
      </w:r>
      <w:commentRangeEnd w:id="174"/>
      <w:r w:rsidRPr="002E03BA">
        <w:rPr>
          <w:rStyle w:val="CommentReference"/>
          <w:lang w:val="en-IN"/>
          <w:rPrChange w:id="177" w:author="Satvik Kishore" w:date="2018-07-17T14:03:00Z">
            <w:rPr>
              <w:rStyle w:val="CommentReference"/>
            </w:rPr>
          </w:rPrChange>
        </w:rPr>
        <w:commentReference w:id="174"/>
      </w:r>
      <w:commentRangeEnd w:id="175"/>
      <w:r w:rsidRPr="002E03BA">
        <w:rPr>
          <w:lang w:val="en-IN"/>
          <w:rPrChange w:id="178" w:author="Satvik Kishore" w:date="2018-07-17T14:03:00Z">
            <w:rPr/>
          </w:rPrChange>
        </w:rPr>
        <w:commentReference w:id="175"/>
      </w:r>
      <w:r w:rsidRPr="002E03BA">
        <w:rPr>
          <w:szCs w:val="24"/>
          <w:lang w:val="en-IN"/>
          <w:rPrChange w:id="179" w:author="Satvik Kishore" w:date="2018-07-17T14:03:00Z">
            <w:rPr>
              <w:szCs w:val="24"/>
            </w:rPr>
          </w:rPrChange>
        </w:rPr>
        <w:t>. Its defined</w:t>
      </w:r>
      <w:r w:rsidRPr="002E03BA">
        <w:rPr>
          <w:szCs w:val="24"/>
          <w:lang w:val="en-IN"/>
          <w:rPrChange w:id="180" w:author="Satvik Kishore" w:date="2018-07-17T14:03:00Z">
            <w:rPr>
              <w:szCs w:val="24"/>
            </w:rPr>
          </w:rPrChange>
        </w:rPr>
        <w:t xml:space="preserve"> as d[</w:t>
      </w:r>
      <w:proofErr w:type="spellStart"/>
      <w:r w:rsidRPr="002E03BA">
        <w:rPr>
          <w:szCs w:val="24"/>
          <w:lang w:val="en-IN"/>
          <w:rPrChange w:id="181" w:author="Satvik Kishore" w:date="2018-07-17T14:03:00Z">
            <w:rPr>
              <w:szCs w:val="24"/>
            </w:rPr>
          </w:rPrChange>
        </w:rPr>
        <w:t>i</w:t>
      </w:r>
      <w:proofErr w:type="spellEnd"/>
      <w:r w:rsidRPr="002E03BA">
        <w:rPr>
          <w:szCs w:val="24"/>
          <w:lang w:val="en-IN"/>
          <w:rPrChange w:id="182" w:author="Satvik Kishore" w:date="2018-07-17T14:03:00Z">
            <w:rPr>
              <w:szCs w:val="24"/>
            </w:rPr>
          </w:rPrChange>
        </w:rPr>
        <w:t xml:space="preserve">][j] = time taken to travel from village </w:t>
      </w:r>
      <w:proofErr w:type="spellStart"/>
      <w:r w:rsidRPr="002E03BA">
        <w:rPr>
          <w:szCs w:val="24"/>
          <w:lang w:val="en-IN"/>
          <w:rPrChange w:id="183" w:author="Satvik Kishore" w:date="2018-07-17T14:03:00Z">
            <w:rPr>
              <w:szCs w:val="24"/>
            </w:rPr>
          </w:rPrChange>
        </w:rPr>
        <w:t>i</w:t>
      </w:r>
      <w:proofErr w:type="spellEnd"/>
      <w:r w:rsidRPr="002E03BA">
        <w:rPr>
          <w:szCs w:val="24"/>
          <w:lang w:val="en-IN"/>
          <w:rPrChange w:id="184" w:author="Satvik Kishore" w:date="2018-07-17T14:03:00Z">
            <w:rPr>
              <w:szCs w:val="24"/>
            </w:rPr>
          </w:rPrChange>
        </w:rPr>
        <w:t xml:space="preserve"> to village j.</w:t>
      </w:r>
    </w:p>
    <w:p w14:paraId="2FF520A7" w14:textId="77777777" w:rsidR="000422E8" w:rsidRPr="002E03BA" w:rsidRDefault="008F24BA">
      <w:pPr>
        <w:rPr>
          <w:szCs w:val="24"/>
          <w:lang w:val="en-IN"/>
          <w:rPrChange w:id="185" w:author="Satvik Kishore" w:date="2018-07-17T14:03:00Z">
            <w:rPr>
              <w:szCs w:val="24"/>
            </w:rPr>
          </w:rPrChange>
        </w:rPr>
      </w:pPr>
      <w:r w:rsidRPr="002E03BA">
        <w:rPr>
          <w:szCs w:val="24"/>
          <w:lang w:val="en-IN"/>
          <w:rPrChange w:id="186" w:author="Satvik Kishore" w:date="2018-07-17T14:03:00Z">
            <w:rPr>
              <w:szCs w:val="24"/>
            </w:rPr>
          </w:rPrChange>
        </w:rPr>
        <w:t xml:space="preserve">There could also be a case of having specific time constraints for a </w:t>
      </w:r>
      <w:proofErr w:type="gramStart"/>
      <w:r w:rsidRPr="002E03BA">
        <w:rPr>
          <w:szCs w:val="24"/>
          <w:lang w:val="en-IN"/>
          <w:rPrChange w:id="187" w:author="Satvik Kishore" w:date="2018-07-17T14:03:00Z">
            <w:rPr>
              <w:szCs w:val="24"/>
            </w:rPr>
          </w:rPrChange>
        </w:rPr>
        <w:t>particular village</w:t>
      </w:r>
      <w:proofErr w:type="gramEnd"/>
      <w:r w:rsidRPr="002E03BA">
        <w:rPr>
          <w:szCs w:val="24"/>
          <w:lang w:val="en-IN"/>
          <w:rPrChange w:id="188" w:author="Satvik Kishore" w:date="2018-07-17T14:03:00Z">
            <w:rPr>
              <w:szCs w:val="24"/>
            </w:rPr>
          </w:rPrChange>
        </w:rPr>
        <w:t>.</w:t>
      </w:r>
    </w:p>
    <w:p w14:paraId="69F28034" w14:textId="77777777" w:rsidR="000422E8" w:rsidRPr="002E03BA" w:rsidRDefault="008F24BA">
      <w:pPr>
        <w:rPr>
          <w:szCs w:val="24"/>
          <w:lang w:val="en-IN"/>
          <w:rPrChange w:id="189" w:author="Satvik Kishore" w:date="2018-07-17T14:03:00Z">
            <w:rPr>
              <w:szCs w:val="24"/>
            </w:rPr>
          </w:rPrChange>
        </w:rPr>
      </w:pPr>
      <w:r w:rsidRPr="002E03BA">
        <w:rPr>
          <w:szCs w:val="24"/>
          <w:lang w:val="en-IN"/>
          <w:rPrChange w:id="190" w:author="Satvik Kishore" w:date="2018-07-17T14:03:00Z">
            <w:rPr>
              <w:szCs w:val="24"/>
            </w:rPr>
          </w:rPrChange>
        </w:rPr>
        <w:t xml:space="preserve">In such cases, the time-constraints should also be explicitly specified in a separate file in the same </w:t>
      </w:r>
      <w:r w:rsidRPr="002E03BA">
        <w:rPr>
          <w:szCs w:val="24"/>
          <w:lang w:val="en-IN"/>
          <w:rPrChange w:id="191" w:author="Satvik Kishore" w:date="2018-07-17T14:03:00Z">
            <w:rPr>
              <w:szCs w:val="24"/>
            </w:rPr>
          </w:rPrChange>
        </w:rPr>
        <w:t>directory named Time_constraints.csv with first column containing the constraint time intervals of villages in column 2 of csv in the same order as of Demands.csv.</w:t>
      </w:r>
    </w:p>
    <w:p w14:paraId="172D4D6B" w14:textId="77777777" w:rsidR="000422E8" w:rsidRPr="002E03BA" w:rsidRDefault="008F24BA">
      <w:pPr>
        <w:rPr>
          <w:szCs w:val="24"/>
          <w:lang w:val="en-IN"/>
          <w:rPrChange w:id="192" w:author="Satvik Kishore" w:date="2018-07-17T14:03:00Z">
            <w:rPr>
              <w:szCs w:val="24"/>
              <w:lang w:val="en-IN"/>
            </w:rPr>
          </w:rPrChange>
        </w:rPr>
      </w:pPr>
      <w:r w:rsidRPr="002E03BA">
        <w:rPr>
          <w:szCs w:val="24"/>
          <w:lang w:val="en-IN"/>
          <w:rPrChange w:id="193" w:author="Satvik Kishore" w:date="2018-07-17T14:03:00Z">
            <w:rPr>
              <w:szCs w:val="24"/>
              <w:lang w:val="en-IN"/>
            </w:rPr>
          </w:rPrChange>
        </w:rPr>
        <w:t>The output of the executable will be something will be of the form</w:t>
      </w:r>
    </w:p>
    <w:p w14:paraId="3FFFC562" w14:textId="77777777" w:rsidR="000422E8" w:rsidRPr="002E03BA" w:rsidRDefault="008F24BA">
      <w:pPr>
        <w:rPr>
          <w:szCs w:val="24"/>
          <w:lang w:val="en-IN"/>
          <w:rPrChange w:id="194" w:author="Satvik Kishore" w:date="2018-07-17T14:03:00Z">
            <w:rPr>
              <w:szCs w:val="24"/>
              <w:lang w:val="en-IN"/>
            </w:rPr>
          </w:rPrChange>
        </w:rPr>
      </w:pPr>
      <w:r w:rsidRPr="002E03BA">
        <w:rPr>
          <w:noProof/>
          <w:szCs w:val="24"/>
          <w:lang w:val="en-IN"/>
          <w:rPrChange w:id="195" w:author="Satvik Kishore" w:date="2018-07-17T14:03:00Z">
            <w:rPr>
              <w:noProof/>
              <w:szCs w:val="24"/>
              <w:lang w:val="en-IN"/>
            </w:rPr>
          </w:rPrChange>
        </w:rPr>
        <w:drawing>
          <wp:inline distT="0" distB="0" distL="114300" distR="114300">
            <wp:extent cx="5725795" cy="2917190"/>
            <wp:effectExtent l="0" t="0" r="8255" b="16510"/>
            <wp:docPr id="5"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put"/>
                    <pic:cNvPicPr>
                      <a:picLocks noChangeAspect="1"/>
                    </pic:cNvPicPr>
                  </pic:nvPicPr>
                  <pic:blipFill>
                    <a:blip r:embed="rId12"/>
                    <a:stretch>
                      <a:fillRect/>
                    </a:stretch>
                  </pic:blipFill>
                  <pic:spPr>
                    <a:xfrm>
                      <a:off x="0" y="0"/>
                      <a:ext cx="5725795" cy="2917190"/>
                    </a:xfrm>
                    <a:prstGeom prst="rect">
                      <a:avLst/>
                    </a:prstGeom>
                  </pic:spPr>
                </pic:pic>
              </a:graphicData>
            </a:graphic>
          </wp:inline>
        </w:drawing>
      </w:r>
    </w:p>
    <w:p w14:paraId="52440D54" w14:textId="23BD616D" w:rsidR="000422E8" w:rsidRPr="002E03BA" w:rsidRDefault="000422E8">
      <w:pPr>
        <w:rPr>
          <w:ins w:id="196" w:author="Satvik Kishore" w:date="2018-07-17T14:00:00Z"/>
          <w:szCs w:val="24"/>
          <w:lang w:val="en-IN"/>
          <w:rPrChange w:id="197" w:author="Satvik Kishore" w:date="2018-07-17T14:03:00Z">
            <w:rPr>
              <w:ins w:id="198" w:author="Satvik Kishore" w:date="2018-07-17T14:00:00Z"/>
              <w:szCs w:val="24"/>
            </w:rPr>
          </w:rPrChange>
        </w:rPr>
      </w:pPr>
    </w:p>
    <w:p w14:paraId="334F5A61" w14:textId="5A623F0F" w:rsidR="00331C1A" w:rsidRPr="002E03BA" w:rsidRDefault="00331C1A">
      <w:pPr>
        <w:rPr>
          <w:szCs w:val="24"/>
          <w:lang w:val="en-IN"/>
          <w:rPrChange w:id="199" w:author="Satvik Kishore" w:date="2018-07-17T14:03:00Z">
            <w:rPr>
              <w:szCs w:val="24"/>
            </w:rPr>
          </w:rPrChange>
        </w:rPr>
      </w:pPr>
      <w:ins w:id="200" w:author="Satvik Kishore" w:date="2018-07-17T14:00:00Z">
        <w:r w:rsidRPr="002E03BA">
          <w:rPr>
            <w:szCs w:val="24"/>
            <w:lang w:val="en-IN"/>
            <w:rPrChange w:id="201" w:author="Satvik Kishore" w:date="2018-07-17T14:03:00Z">
              <w:rPr>
                <w:szCs w:val="24"/>
              </w:rPr>
            </w:rPrChange>
          </w:rPr>
          <w:t xml:space="preserve">In addition, an </w:t>
        </w:r>
      </w:ins>
      <w:ins w:id="202" w:author="Satvik Kishore" w:date="2018-07-17T14:01:00Z">
        <w:r w:rsidRPr="002E03BA">
          <w:rPr>
            <w:szCs w:val="24"/>
            <w:lang w:val="en-IN"/>
            <w:rPrChange w:id="203" w:author="Satvik Kishore" w:date="2018-07-17T14:03:00Z">
              <w:rPr>
                <w:szCs w:val="24"/>
              </w:rPr>
            </w:rPrChange>
          </w:rPr>
          <w:t>API</w:t>
        </w:r>
      </w:ins>
      <w:ins w:id="204" w:author="Satvik Kishore" w:date="2018-07-17T14:00:00Z">
        <w:r w:rsidRPr="002E03BA">
          <w:rPr>
            <w:szCs w:val="24"/>
            <w:lang w:val="en-IN"/>
            <w:rPrChange w:id="205" w:author="Satvik Kishore" w:date="2018-07-17T14:03:00Z">
              <w:rPr>
                <w:szCs w:val="24"/>
              </w:rPr>
            </w:rPrChange>
          </w:rPr>
          <w:t xml:space="preserve"> for the software is also being developed that will allow it to be plugged into any front end </w:t>
        </w:r>
      </w:ins>
      <w:ins w:id="206" w:author="Satvik Kishore" w:date="2018-07-17T14:02:00Z">
        <w:r w:rsidRPr="002E03BA">
          <w:rPr>
            <w:szCs w:val="24"/>
            <w:lang w:val="en-IN"/>
            <w:rPrChange w:id="207" w:author="Satvik Kishore" w:date="2018-07-17T14:03:00Z">
              <w:rPr>
                <w:szCs w:val="24"/>
              </w:rPr>
            </w:rPrChange>
          </w:rPr>
          <w:t>(website, mobile app etc.)</w:t>
        </w:r>
        <w:r w:rsidRPr="002E03BA">
          <w:rPr>
            <w:szCs w:val="24"/>
            <w:lang w:val="en-IN"/>
            <w:rPrChange w:id="208" w:author="Satvik Kishore" w:date="2018-07-17T14:03:00Z">
              <w:rPr>
                <w:szCs w:val="24"/>
              </w:rPr>
            </w:rPrChange>
          </w:rPr>
          <w:t xml:space="preserve"> </w:t>
        </w:r>
      </w:ins>
      <w:ins w:id="209" w:author="Satvik Kishore" w:date="2018-07-17T14:01:00Z">
        <w:r w:rsidRPr="002E03BA">
          <w:rPr>
            <w:szCs w:val="24"/>
            <w:lang w:val="en-IN"/>
            <w:rPrChange w:id="210" w:author="Satvik Kishore" w:date="2018-07-17T14:03:00Z">
              <w:rPr>
                <w:szCs w:val="24"/>
              </w:rPr>
            </w:rPrChange>
          </w:rPr>
          <w:t>and offer more flexibility in terms of input and constraints</w:t>
        </w:r>
      </w:ins>
      <w:ins w:id="211" w:author="Satvik Kishore" w:date="2018-07-17T14:02:00Z">
        <w:r w:rsidRPr="002E03BA">
          <w:rPr>
            <w:szCs w:val="24"/>
            <w:lang w:val="en-IN"/>
            <w:rPrChange w:id="212" w:author="Satvik Kishore" w:date="2018-07-17T14:03:00Z">
              <w:rPr>
                <w:szCs w:val="24"/>
              </w:rPr>
            </w:rPrChange>
          </w:rPr>
          <w:t>.</w:t>
        </w:r>
      </w:ins>
    </w:p>
    <w:p w14:paraId="17C0295C" w14:textId="77777777" w:rsidR="000422E8" w:rsidRPr="002E03BA" w:rsidRDefault="008F24BA" w:rsidP="002E03BA">
      <w:pPr>
        <w:pStyle w:val="Heading2"/>
        <w:rPr>
          <w:lang w:val="en-IN"/>
          <w:rPrChange w:id="213" w:author="Satvik Kishore" w:date="2018-07-17T14:03:00Z">
            <w:rPr/>
          </w:rPrChange>
        </w:rPr>
        <w:pPrChange w:id="214" w:author="Satvik Kishore" w:date="2018-07-17T14:09:00Z">
          <w:pPr>
            <w:pStyle w:val="Heading1"/>
          </w:pPr>
        </w:pPrChange>
      </w:pPr>
      <w:r w:rsidRPr="002E03BA">
        <w:rPr>
          <w:lang w:val="en-IN"/>
          <w:rPrChange w:id="215" w:author="Satvik Kishore" w:date="2018-07-17T14:03:00Z">
            <w:rPr/>
          </w:rPrChange>
        </w:rPr>
        <w:t>Assumptions Invo</w:t>
      </w:r>
      <w:bookmarkStart w:id="216" w:name="_GoBack"/>
      <w:bookmarkEnd w:id="216"/>
      <w:r w:rsidRPr="002E03BA">
        <w:rPr>
          <w:lang w:val="en-IN"/>
          <w:rPrChange w:id="217" w:author="Satvik Kishore" w:date="2018-07-17T14:03:00Z">
            <w:rPr/>
          </w:rPrChange>
        </w:rPr>
        <w:t>lved</w:t>
      </w:r>
    </w:p>
    <w:p w14:paraId="41FF59BB" w14:textId="77777777" w:rsidR="000422E8" w:rsidRPr="002E03BA" w:rsidRDefault="008F24BA">
      <w:pPr>
        <w:rPr>
          <w:szCs w:val="24"/>
          <w:lang w:val="en-IN"/>
          <w:rPrChange w:id="218" w:author="Satvik Kishore" w:date="2018-07-17T14:03:00Z">
            <w:rPr>
              <w:szCs w:val="24"/>
            </w:rPr>
          </w:rPrChange>
        </w:rPr>
      </w:pPr>
      <w:r w:rsidRPr="002E03BA">
        <w:rPr>
          <w:szCs w:val="24"/>
          <w:lang w:val="en-IN"/>
          <w:rPrChange w:id="219" w:author="Satvik Kishore" w:date="2018-07-17T14:03:00Z">
            <w:rPr>
              <w:szCs w:val="24"/>
            </w:rPr>
          </w:rPrChange>
        </w:rPr>
        <w:t>T</w:t>
      </w:r>
      <w:r w:rsidRPr="002E03BA">
        <w:rPr>
          <w:szCs w:val="24"/>
          <w:lang w:val="en-IN"/>
          <w:rPrChange w:id="220" w:author="Satvik Kishore" w:date="2018-07-17T14:03:00Z">
            <w:rPr>
              <w:szCs w:val="24"/>
            </w:rPr>
          </w:rPrChange>
        </w:rPr>
        <w:t>he current executable has several assumptions involved.</w:t>
      </w:r>
    </w:p>
    <w:p w14:paraId="7C223452" w14:textId="77777777" w:rsidR="000422E8" w:rsidRPr="002E03BA" w:rsidRDefault="008F24BA">
      <w:pPr>
        <w:numPr>
          <w:ilvl w:val="0"/>
          <w:numId w:val="5"/>
        </w:numPr>
        <w:rPr>
          <w:szCs w:val="24"/>
          <w:lang w:val="en-IN"/>
          <w:rPrChange w:id="221" w:author="Satvik Kishore" w:date="2018-07-17T14:03:00Z">
            <w:rPr>
              <w:szCs w:val="24"/>
            </w:rPr>
          </w:rPrChange>
        </w:rPr>
      </w:pPr>
      <w:r w:rsidRPr="002E03BA">
        <w:rPr>
          <w:szCs w:val="24"/>
          <w:lang w:val="en-IN"/>
          <w:rPrChange w:id="222" w:author="Satvik Kishore" w:date="2018-07-17T14:03:00Z">
            <w:rPr>
              <w:szCs w:val="24"/>
            </w:rPr>
          </w:rPrChange>
        </w:rPr>
        <w:t xml:space="preserve">The interviewers leave the central facility in groups of same size and the time demand of each village is expressed in terms of the time required by this </w:t>
      </w:r>
      <w:del w:id="223" w:author="Satvik Kishore" w:date="2018-07-17T14:06:00Z">
        <w:r w:rsidRPr="002E03BA" w:rsidDel="002E03BA">
          <w:rPr>
            <w:szCs w:val="24"/>
            <w:lang w:val="en-IN"/>
            <w:rPrChange w:id="224" w:author="Satvik Kishore" w:date="2018-07-17T14:03:00Z">
              <w:rPr>
                <w:szCs w:val="24"/>
                <w:lang w:val="en-IN"/>
              </w:rPr>
            </w:rPrChange>
          </w:rPr>
          <w:delText>d</w:delText>
        </w:r>
      </w:del>
      <w:r w:rsidRPr="002E03BA">
        <w:rPr>
          <w:szCs w:val="24"/>
          <w:lang w:val="en-IN"/>
          <w:rPrChange w:id="225" w:author="Satvik Kishore" w:date="2018-07-17T14:03:00Z">
            <w:rPr>
              <w:szCs w:val="24"/>
            </w:rPr>
          </w:rPrChange>
        </w:rPr>
        <w:t>group.</w:t>
      </w:r>
    </w:p>
    <w:p w14:paraId="473E2261" w14:textId="77777777" w:rsidR="000422E8" w:rsidRPr="002E03BA" w:rsidRDefault="008F24BA">
      <w:pPr>
        <w:numPr>
          <w:ilvl w:val="0"/>
          <w:numId w:val="5"/>
        </w:numPr>
        <w:rPr>
          <w:szCs w:val="24"/>
          <w:lang w:val="en-IN"/>
          <w:rPrChange w:id="226" w:author="Satvik Kishore" w:date="2018-07-17T14:03:00Z">
            <w:rPr>
              <w:szCs w:val="24"/>
            </w:rPr>
          </w:rPrChange>
        </w:rPr>
      </w:pPr>
      <w:r w:rsidRPr="002E03BA">
        <w:rPr>
          <w:szCs w:val="24"/>
          <w:lang w:val="en-IN"/>
          <w:rPrChange w:id="227" w:author="Satvik Kishore" w:date="2018-07-17T14:03:00Z">
            <w:rPr>
              <w:szCs w:val="24"/>
            </w:rPr>
          </w:rPrChange>
        </w:rPr>
        <w:t xml:space="preserve">The central facility has a </w:t>
      </w:r>
      <w:proofErr w:type="spellStart"/>
      <w:r w:rsidRPr="002E03BA">
        <w:rPr>
          <w:szCs w:val="24"/>
          <w:lang w:val="en-IN"/>
          <w:rPrChange w:id="228" w:author="Satvik Kishore" w:date="2018-07-17T14:03:00Z">
            <w:rPr>
              <w:szCs w:val="24"/>
            </w:rPr>
          </w:rPrChange>
        </w:rPr>
        <w:t>time_demand</w:t>
      </w:r>
      <w:proofErr w:type="spellEnd"/>
      <w:r w:rsidRPr="002E03BA">
        <w:rPr>
          <w:szCs w:val="24"/>
          <w:lang w:val="en-IN"/>
          <w:rPrChange w:id="229" w:author="Satvik Kishore" w:date="2018-07-17T14:03:00Z">
            <w:rPr>
              <w:szCs w:val="24"/>
            </w:rPr>
          </w:rPrChange>
        </w:rPr>
        <w:t xml:space="preserve"> of 0. The demand of central facility is met outside the optimization by vehicles that return early or on the last day.</w:t>
      </w:r>
    </w:p>
    <w:p w14:paraId="35B9AEFE" w14:textId="77777777" w:rsidR="000422E8" w:rsidRPr="002E03BA" w:rsidRDefault="008F24BA">
      <w:pPr>
        <w:numPr>
          <w:ilvl w:val="0"/>
          <w:numId w:val="5"/>
        </w:numPr>
        <w:rPr>
          <w:szCs w:val="24"/>
          <w:lang w:val="en-IN"/>
          <w:rPrChange w:id="230" w:author="Satvik Kishore" w:date="2018-07-17T14:03:00Z">
            <w:rPr>
              <w:szCs w:val="24"/>
            </w:rPr>
          </w:rPrChange>
        </w:rPr>
      </w:pPr>
      <w:r w:rsidRPr="002E03BA">
        <w:rPr>
          <w:szCs w:val="24"/>
          <w:lang w:val="en-IN"/>
          <w:rPrChange w:id="231" w:author="Satvik Kishore" w:date="2018-07-17T14:03:00Z">
            <w:rPr>
              <w:szCs w:val="24"/>
            </w:rPr>
          </w:rPrChange>
        </w:rPr>
        <w:t xml:space="preserve">Intra household traversal time is a constant for a given village, given by the supervisor at the beginning of the survey </w:t>
      </w:r>
    </w:p>
    <w:p w14:paraId="2F7B1241" w14:textId="77777777" w:rsidR="000422E8" w:rsidRPr="002E03BA" w:rsidRDefault="000422E8">
      <w:pPr>
        <w:rPr>
          <w:b/>
          <w:lang w:val="en-IN"/>
          <w:rPrChange w:id="232" w:author="Satvik Kishore" w:date="2018-07-17T14:03:00Z">
            <w:rPr>
              <w:b/>
            </w:rPr>
          </w:rPrChange>
        </w:rPr>
      </w:pPr>
    </w:p>
    <w:p w14:paraId="1F780222" w14:textId="77777777" w:rsidR="000422E8" w:rsidRPr="002E03BA" w:rsidRDefault="008F24BA" w:rsidP="002E03BA">
      <w:pPr>
        <w:pStyle w:val="Heading2"/>
        <w:rPr>
          <w:szCs w:val="24"/>
          <w:lang w:val="en-IN"/>
          <w:rPrChange w:id="233" w:author="Satvik Kishore" w:date="2018-07-17T14:03:00Z">
            <w:rPr>
              <w:szCs w:val="24"/>
            </w:rPr>
          </w:rPrChange>
        </w:rPr>
        <w:pPrChange w:id="234" w:author="Satvik Kishore" w:date="2018-07-17T14:08:00Z">
          <w:pPr/>
        </w:pPrChange>
      </w:pPr>
      <w:r w:rsidRPr="002E03BA">
        <w:rPr>
          <w:lang w:val="en-IN"/>
          <w:rPrChange w:id="235" w:author="Satvik Kishore" w:date="2018-07-17T14:03:00Z">
            <w:rPr>
              <w:b/>
            </w:rPr>
          </w:rPrChange>
        </w:rPr>
        <w:lastRenderedPageBreak/>
        <w:t xml:space="preserve">Known Issues </w:t>
      </w:r>
      <w:r w:rsidRPr="002E03BA">
        <w:rPr>
          <w:lang w:val="en-IN"/>
          <w:rPrChange w:id="236" w:author="Satvik Kishore" w:date="2018-07-17T14:03:00Z">
            <w:rPr>
              <w:b/>
            </w:rPr>
          </w:rPrChange>
        </w:rPr>
        <w:t>that may impede a possible optimum solution</w:t>
      </w:r>
    </w:p>
    <w:p w14:paraId="59F6A6DF" w14:textId="77777777" w:rsidR="000422E8" w:rsidRPr="002E03BA" w:rsidRDefault="008F24BA">
      <w:pPr>
        <w:rPr>
          <w:lang w:val="en-IN"/>
          <w:rPrChange w:id="237" w:author="Satvik Kishore" w:date="2018-07-17T14:03:00Z">
            <w:rPr/>
          </w:rPrChange>
        </w:rPr>
      </w:pPr>
      <w:r w:rsidRPr="002E03BA">
        <w:rPr>
          <w:lang w:val="en-IN"/>
          <w:rPrChange w:id="238" w:author="Satvik Kishore" w:date="2018-07-17T14:03:00Z">
            <w:rPr/>
          </w:rPrChange>
        </w:rPr>
        <w:t>1. Inherent variability in time taken per interviewer</w:t>
      </w:r>
    </w:p>
    <w:p w14:paraId="666C8EA7" w14:textId="77777777" w:rsidR="000422E8" w:rsidRPr="002E03BA" w:rsidRDefault="008F24BA">
      <w:pPr>
        <w:rPr>
          <w:lang w:val="en-IN"/>
          <w:rPrChange w:id="239" w:author="Satvik Kishore" w:date="2018-07-17T14:03:00Z">
            <w:rPr/>
          </w:rPrChange>
        </w:rPr>
      </w:pPr>
      <w:r w:rsidRPr="002E03BA">
        <w:rPr>
          <w:lang w:val="en-IN"/>
          <w:rPrChange w:id="240" w:author="Satvik Kishore" w:date="2018-07-17T14:03:00Z">
            <w:rPr/>
          </w:rPrChange>
        </w:rPr>
        <w:t>2. Accuracy of distance and time estimates provided by google</w:t>
      </w:r>
    </w:p>
    <w:p w14:paraId="6DA98E1B" w14:textId="77777777" w:rsidR="000422E8" w:rsidRPr="002E03BA" w:rsidRDefault="008F24BA">
      <w:pPr>
        <w:rPr>
          <w:lang w:val="en-IN"/>
          <w:rPrChange w:id="241" w:author="Satvik Kishore" w:date="2018-07-17T14:03:00Z">
            <w:rPr/>
          </w:rPrChange>
        </w:rPr>
      </w:pPr>
      <w:r w:rsidRPr="002E03BA">
        <w:rPr>
          <w:lang w:val="en-IN"/>
          <w:rPrChange w:id="242" w:author="Satvik Kishore" w:date="2018-07-17T14:03:00Z">
            <w:rPr/>
          </w:rPrChange>
        </w:rPr>
        <w:t>3. Variability induced in distance and time estimates due to natural phenomena</w:t>
      </w:r>
    </w:p>
    <w:p w14:paraId="1CBDA22A" w14:textId="77777777" w:rsidR="000422E8" w:rsidRPr="002E03BA" w:rsidRDefault="008F24BA">
      <w:pPr>
        <w:rPr>
          <w:lang w:val="en-IN"/>
          <w:rPrChange w:id="243" w:author="Satvik Kishore" w:date="2018-07-17T14:03:00Z">
            <w:rPr/>
          </w:rPrChange>
        </w:rPr>
      </w:pPr>
      <w:r w:rsidRPr="002E03BA">
        <w:rPr>
          <w:lang w:val="en-IN"/>
          <w:rPrChange w:id="244" w:author="Satvik Kishore" w:date="2018-07-17T14:03:00Z">
            <w:rPr/>
          </w:rPrChange>
        </w:rPr>
        <w:t xml:space="preserve">* This may cause </w:t>
      </w:r>
      <w:r w:rsidRPr="002E03BA">
        <w:rPr>
          <w:lang w:val="en-IN"/>
          <w:rPrChange w:id="245" w:author="Satvik Kishore" w:date="2018-07-17T14:03:00Z">
            <w:rPr/>
          </w:rPrChange>
        </w:rPr>
        <w:t>a permanent change in schedules, rendering the solution implemented as non-optimal.</w:t>
      </w:r>
    </w:p>
    <w:p w14:paraId="3202DE94" w14:textId="77777777" w:rsidR="000422E8" w:rsidRPr="002E03BA" w:rsidRDefault="008F24BA">
      <w:pPr>
        <w:rPr>
          <w:lang w:val="en-IN"/>
          <w:rPrChange w:id="246" w:author="Satvik Kishore" w:date="2018-07-17T14:03:00Z">
            <w:rPr/>
          </w:rPrChange>
        </w:rPr>
      </w:pPr>
      <w:r w:rsidRPr="002E03BA">
        <w:rPr>
          <w:lang w:val="en-IN"/>
          <w:rPrChange w:id="247" w:author="Satvik Kishore" w:date="2018-07-17T14:03:00Z">
            <w:rPr/>
          </w:rPrChange>
        </w:rPr>
        <w:t>4. Accuracy of GPS coordinates used in geocoding the villages</w:t>
      </w:r>
    </w:p>
    <w:p w14:paraId="3321ABE2" w14:textId="77777777" w:rsidR="000422E8" w:rsidRPr="002E03BA" w:rsidRDefault="000422E8">
      <w:pPr>
        <w:rPr>
          <w:sz w:val="22"/>
          <w:lang w:val="en-IN"/>
          <w:rPrChange w:id="248" w:author="Satvik Kishore" w:date="2018-07-17T14:03:00Z">
            <w:rPr>
              <w:sz w:val="22"/>
            </w:rPr>
          </w:rPrChange>
        </w:rPr>
      </w:pPr>
    </w:p>
    <w:p w14:paraId="2DCBC7F5" w14:textId="77777777" w:rsidR="000422E8" w:rsidRPr="002E03BA" w:rsidRDefault="008F24BA" w:rsidP="000422E8">
      <w:pPr>
        <w:pStyle w:val="Heading1"/>
        <w:rPr>
          <w:lang w:val="en-IN"/>
          <w:rPrChange w:id="249" w:author="Satvik Kishore" w:date="2018-07-17T14:03:00Z">
            <w:rPr/>
          </w:rPrChange>
        </w:rPr>
        <w:pPrChange w:id="250" w:author="Satvik Kishore" w:date="2018-07-16T18:18:00Z">
          <w:pPr/>
        </w:pPrChange>
      </w:pPr>
      <w:r w:rsidRPr="002E03BA">
        <w:rPr>
          <w:lang w:val="en-IN"/>
          <w:rPrChange w:id="251" w:author="Satvik Kishore" w:date="2018-07-17T14:03:00Z">
            <w:rPr/>
          </w:rPrChange>
        </w:rPr>
        <w:t>Validation</w:t>
      </w:r>
    </w:p>
    <w:p w14:paraId="7DC2C716" w14:textId="77777777" w:rsidR="000422E8" w:rsidRPr="002E03BA" w:rsidRDefault="008F24BA">
      <w:pPr>
        <w:rPr>
          <w:lang w:val="en-IN"/>
          <w:rPrChange w:id="252" w:author="Satvik Kishore" w:date="2018-07-17T14:03:00Z">
            <w:rPr>
              <w:lang w:val="en-IN"/>
            </w:rPr>
          </w:rPrChange>
        </w:rPr>
      </w:pPr>
      <w:r w:rsidRPr="002E03BA">
        <w:rPr>
          <w:lang w:val="en-IN"/>
          <w:rPrChange w:id="253" w:author="Satvik Kishore" w:date="2018-07-17T14:03:00Z">
            <w:rPr>
              <w:lang w:val="en-IN"/>
            </w:rPr>
          </w:rPrChange>
        </w:rPr>
        <w:t>The performance was validated using DFS data set and was giving an output much better than the rea</w:t>
      </w:r>
      <w:r w:rsidRPr="002E03BA">
        <w:rPr>
          <w:lang w:val="en-IN"/>
          <w:rPrChange w:id="254" w:author="Satvik Kishore" w:date="2018-07-17T14:03:00Z">
            <w:rPr>
              <w:lang w:val="en-IN"/>
            </w:rPr>
          </w:rPrChange>
        </w:rPr>
        <w:t>l time taken to complete the entire survey</w:t>
      </w:r>
      <w:del w:id="255" w:author="Satvik Kishore" w:date="2018-07-17T13:59:00Z">
        <w:r w:rsidRPr="002E03BA" w:rsidDel="00331C1A">
          <w:rPr>
            <w:lang w:val="en-IN"/>
            <w:rPrChange w:id="256" w:author="Satvik Kishore" w:date="2018-07-17T14:03:00Z">
              <w:rPr>
                <w:lang w:val="en-IN"/>
              </w:rPr>
            </w:rPrChange>
          </w:rPr>
          <w:delText xml:space="preserve"> </w:delText>
        </w:r>
      </w:del>
      <w:r w:rsidRPr="002E03BA">
        <w:rPr>
          <w:lang w:val="en-IN"/>
          <w:rPrChange w:id="257" w:author="Satvik Kishore" w:date="2018-07-17T14:03:00Z">
            <w:rPr>
              <w:lang w:val="en-IN"/>
            </w:rPr>
          </w:rPrChange>
        </w:rPr>
        <w:t>. The no if interviewers involved in the survey was 10. The survey went on to take 31 days for its completion.</w:t>
      </w:r>
    </w:p>
    <w:p w14:paraId="345C82F7" w14:textId="77777777" w:rsidR="000422E8" w:rsidRPr="002E03BA" w:rsidRDefault="008F24BA">
      <w:pPr>
        <w:rPr>
          <w:lang w:val="en-IN"/>
          <w:rPrChange w:id="258" w:author="Satvik Kishore" w:date="2018-07-17T14:03:00Z">
            <w:rPr>
              <w:lang w:val="en-IN"/>
            </w:rPr>
          </w:rPrChange>
        </w:rPr>
      </w:pPr>
      <w:r w:rsidRPr="002E03BA">
        <w:rPr>
          <w:lang w:val="en-IN"/>
          <w:rPrChange w:id="259" w:author="Satvik Kishore" w:date="2018-07-17T14:03:00Z">
            <w:rPr>
              <w:lang w:val="en-IN"/>
            </w:rPr>
          </w:rPrChange>
        </w:rPr>
        <w:t>The engine suggested routes can theoretically complete the survey in less than half this time</w:t>
      </w:r>
      <w:del w:id="260" w:author="Satvik Kishore" w:date="2018-07-17T13:59:00Z">
        <w:r w:rsidRPr="002E03BA" w:rsidDel="00331C1A">
          <w:rPr>
            <w:lang w:val="en-IN"/>
            <w:rPrChange w:id="261" w:author="Satvik Kishore" w:date="2018-07-17T14:03:00Z">
              <w:rPr>
                <w:lang w:val="en-IN"/>
              </w:rPr>
            </w:rPrChange>
          </w:rPr>
          <w:delText xml:space="preserve"> </w:delText>
        </w:r>
      </w:del>
      <w:r w:rsidRPr="002E03BA">
        <w:rPr>
          <w:lang w:val="en-IN"/>
          <w:rPrChange w:id="262" w:author="Satvik Kishore" w:date="2018-07-17T14:03:00Z">
            <w:rPr>
              <w:lang w:val="en-IN"/>
            </w:rPr>
          </w:rPrChange>
        </w:rPr>
        <w:t xml:space="preserve">. </w:t>
      </w:r>
    </w:p>
    <w:p w14:paraId="5C190DD4" w14:textId="77777777" w:rsidR="000422E8" w:rsidRPr="002E03BA" w:rsidRDefault="000422E8">
      <w:pPr>
        <w:rPr>
          <w:lang w:val="en-IN"/>
          <w:rPrChange w:id="263" w:author="Satvik Kishore" w:date="2018-07-17T14:03:00Z">
            <w:rPr/>
          </w:rPrChange>
        </w:rPr>
      </w:pPr>
    </w:p>
    <w:sectPr w:rsidR="000422E8" w:rsidRPr="002E03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4" w:author="Tinku Thomas" w:date="2018-07-16T23:48:00Z" w:initials="TT">
    <w:p w14:paraId="56B00564" w14:textId="77777777" w:rsidR="000422E8" w:rsidRDefault="008F24BA">
      <w:pPr>
        <w:pStyle w:val="CommentText"/>
      </w:pPr>
      <w:r>
        <w:t xml:space="preserve">Not </w:t>
      </w:r>
      <w:r>
        <w:t>featuring in the function above</w:t>
      </w:r>
    </w:p>
  </w:comment>
  <w:comment w:id="174" w:author="Tinku Thomas" w:date="2018-07-17T00:14:00Z" w:initials="TT">
    <w:p w14:paraId="1AB00263" w14:textId="77777777" w:rsidR="000422E8" w:rsidRDefault="008F24BA">
      <w:pPr>
        <w:pStyle w:val="CommentText"/>
      </w:pPr>
      <w:r>
        <w:t>Is this input data from the supervisor or calculated using co-ordinate data?</w:t>
      </w:r>
    </w:p>
  </w:comment>
  <w:comment w:id="175" w:author="muham" w:date="2018-07-17T11:08:00Z" w:initials="m">
    <w:p w14:paraId="7BEF5109" w14:textId="77777777" w:rsidR="000422E8" w:rsidRDefault="008F24BA">
      <w:pPr>
        <w:pStyle w:val="CommentText"/>
        <w:rPr>
          <w:lang w:val="en-IN"/>
        </w:rPr>
      </w:pPr>
      <w:r>
        <w:rPr>
          <w:lang w:val="en-IN"/>
        </w:rPr>
        <w:t>We expect the user to input travel times even though the ideal input will be co-</w:t>
      </w:r>
      <w:proofErr w:type="spellStart"/>
      <w:r>
        <w:rPr>
          <w:lang w:val="en-IN"/>
        </w:rPr>
        <w:t>ordinatre</w:t>
      </w:r>
      <w:proofErr w:type="spellEnd"/>
      <w:r>
        <w:rPr>
          <w:lang w:val="en-IN"/>
        </w:rPr>
        <w:t xml:space="preserve"> data. We cannot include the google distance </w:t>
      </w:r>
      <w:proofErr w:type="spellStart"/>
      <w:proofErr w:type="gramStart"/>
      <w:r>
        <w:rPr>
          <w:lang w:val="en-IN"/>
        </w:rPr>
        <w:t>api</w:t>
      </w:r>
      <w:proofErr w:type="spellEnd"/>
      <w:r>
        <w:rPr>
          <w:lang w:val="en-IN"/>
        </w:rPr>
        <w:t>(</w:t>
      </w:r>
      <w:proofErr w:type="gramEnd"/>
      <w:r>
        <w:rPr>
          <w:lang w:val="en-IN"/>
        </w:rPr>
        <w:t>to calcul</w:t>
      </w:r>
      <w:r>
        <w:rPr>
          <w:lang w:val="en-IN"/>
        </w:rPr>
        <w:t>ate times from co-ordinates) in the engine as it is a paid service.</w:t>
      </w:r>
    </w:p>
    <w:p w14:paraId="67086E56" w14:textId="77777777" w:rsidR="000422E8" w:rsidRDefault="000422E8">
      <w:pPr>
        <w:pStyle w:val="CommentText"/>
        <w:rPr>
          <w:lang w:val="en-IN"/>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B00564" w15:done="1"/>
  <w15:commentEx w15:paraId="1AB00263" w15:done="0"/>
  <w15:commentEx w15:paraId="67086E56" w15:paraIdParent="1AB002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B00564" w16cid:durableId="1EF874AA"/>
  <w16cid:commentId w16cid:paraId="1AB00263" w16cid:durableId="1EF874AB"/>
  <w16cid:commentId w16cid:paraId="67086E56" w16cid:durableId="1EF874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022D0"/>
    <w:multiLevelType w:val="multilevel"/>
    <w:tmpl w:val="371022D0"/>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1" w15:restartNumberingAfterBreak="0">
    <w:nsid w:val="6366154A"/>
    <w:multiLevelType w:val="multilevel"/>
    <w:tmpl w:val="636615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8A649CD"/>
    <w:multiLevelType w:val="multilevel"/>
    <w:tmpl w:val="78A649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A5C6BE9"/>
    <w:multiLevelType w:val="multilevel"/>
    <w:tmpl w:val="7A5C6BE9"/>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4" w15:restartNumberingAfterBreak="0">
    <w:nsid w:val="7A84739F"/>
    <w:multiLevelType w:val="multilevel"/>
    <w:tmpl w:val="7A8473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vik Kishore">
    <w15:presenceInfo w15:providerId="None" w15:userId="Satvik Kishore"/>
  </w15:person>
  <w15:person w15:author="Tinku Thomas">
    <w15:presenceInfo w15:providerId="Windows Live" w15:userId="c767b3be-9b8d-4946-bad0-f4e24c831302"/>
  </w15:person>
  <w15:person w15:author="muham">
    <w15:presenceInfo w15:providerId="None" w15:userId="mu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DC"/>
    <w:rsid w:val="000422E8"/>
    <w:rsid w:val="00123D8B"/>
    <w:rsid w:val="00125E00"/>
    <w:rsid w:val="002E03BA"/>
    <w:rsid w:val="00331C1A"/>
    <w:rsid w:val="00357C09"/>
    <w:rsid w:val="00373148"/>
    <w:rsid w:val="003A1AD5"/>
    <w:rsid w:val="004C5EF9"/>
    <w:rsid w:val="00582299"/>
    <w:rsid w:val="00835F2A"/>
    <w:rsid w:val="008679DC"/>
    <w:rsid w:val="008F24BA"/>
    <w:rsid w:val="00AB5781"/>
    <w:rsid w:val="00D67363"/>
    <w:rsid w:val="00DD16A9"/>
    <w:rsid w:val="00E8131D"/>
    <w:rsid w:val="00F47A57"/>
    <w:rsid w:val="00F77911"/>
    <w:rsid w:val="00F913B4"/>
    <w:rsid w:val="2EEC4A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0717"/>
  <w15:docId w15:val="{46E0B8EE-18C5-4938-A0CC-4B8311CD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contextualSpacing/>
      <w:jc w:val="both"/>
    </w:pPr>
    <w:rPr>
      <w:rFonts w:ascii="Arial" w:eastAsia="Arial" w:hAnsi="Arial" w:cs="Arial"/>
      <w:sz w:val="24"/>
      <w:szCs w:val="22"/>
      <w:lang w:val="e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Title">
    <w:name w:val="Title"/>
    <w:basedOn w:val="Normal"/>
    <w:next w:val="Normal"/>
    <w:link w:val="TitleChar"/>
    <w:uiPriority w:val="10"/>
    <w:qFormat/>
    <w:pPr>
      <w:spacing w:line="240" w:lineRule="auto"/>
    </w:pPr>
    <w:rPr>
      <w:rFonts w:asciiTheme="majorHAnsi" w:eastAsiaTheme="majorEastAsia" w:hAnsiTheme="majorHAnsi" w:cstheme="majorBidi"/>
      <w:b/>
      <w:spacing w:val="-10"/>
      <w:kern w:val="28"/>
      <w:sz w:val="32"/>
      <w:szCs w:val="56"/>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Pr>
      <w:color w:val="0000FF"/>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sz w:val="28"/>
      <w:szCs w:val="32"/>
      <w:lang w:val="en" w:eastAsia="en-IN"/>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b/>
      <w:spacing w:val="-10"/>
      <w:kern w:val="28"/>
      <w:sz w:val="32"/>
      <w:szCs w:val="56"/>
      <w:lang w:val="en" w:eastAsia="en-IN"/>
    </w:rPr>
  </w:style>
  <w:style w:type="character" w:customStyle="1" w:styleId="BalloonTextChar">
    <w:name w:val="Balloon Text Char"/>
    <w:basedOn w:val="DefaultParagraphFont"/>
    <w:link w:val="BalloonText"/>
    <w:uiPriority w:val="99"/>
    <w:semiHidden/>
    <w:rPr>
      <w:rFonts w:ascii="Segoe UI" w:eastAsia="Arial" w:hAnsi="Segoe UI" w:cs="Segoe UI"/>
      <w:sz w:val="18"/>
      <w:szCs w:val="18"/>
      <w:lang w:val="en" w:eastAsia="en-IN"/>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 w:eastAsia="en-IN"/>
    </w:rPr>
  </w:style>
  <w:style w:type="character" w:customStyle="1" w:styleId="CommentSubjectChar">
    <w:name w:val="Comment Subject Char"/>
    <w:basedOn w:val="CommentTextChar"/>
    <w:link w:val="CommentSubject"/>
    <w:uiPriority w:val="99"/>
    <w:semiHidden/>
    <w:qFormat/>
    <w:rPr>
      <w:rFonts w:ascii="Arial" w:eastAsia="Arial" w:hAnsi="Arial" w:cs="Arial"/>
      <w:b/>
      <w:bCs/>
      <w:sz w:val="20"/>
      <w:szCs w:val="20"/>
      <w:lang w:val="en" w:eastAsia="en-IN"/>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Satvik Kishore</dc:creator>
  <cp:lastModifiedBy>Satvik Kishore</cp:lastModifiedBy>
  <cp:revision>3</cp:revision>
  <dcterms:created xsi:type="dcterms:W3CDTF">2018-07-17T08:33:00Z</dcterms:created>
  <dcterms:modified xsi:type="dcterms:W3CDTF">2018-07-17T08:39:00Z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